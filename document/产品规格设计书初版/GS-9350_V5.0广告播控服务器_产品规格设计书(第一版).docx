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2" w:rsidRPr="00513755" w:rsidRDefault="003E1062" w:rsidP="00F209B4">
      <w:pPr>
        <w:spacing w:beforeLines="100" w:before="312" w:afterLines="100" w:after="312" w:line="360" w:lineRule="auto"/>
        <w:ind w:leftChars="14" w:left="29" w:firstLineChars="3" w:firstLine="11"/>
        <w:jc w:val="center"/>
        <w:rPr>
          <w:rFonts w:ascii="隶书" w:eastAsia="隶书"/>
          <w:sz w:val="36"/>
          <w:szCs w:val="36"/>
        </w:rPr>
      </w:pPr>
      <w:bookmarkStart w:id="0" w:name="_Toc53824479"/>
      <w:bookmarkStart w:id="1" w:name="_Toc60456341"/>
      <w:bookmarkStart w:id="2" w:name="_Toc60980754"/>
      <w:proofErr w:type="gramStart"/>
      <w:r>
        <w:rPr>
          <w:rFonts w:ascii="隶书" w:eastAsia="隶书" w:hint="eastAsia"/>
          <w:sz w:val="36"/>
          <w:szCs w:val="36"/>
        </w:rPr>
        <w:t>驰通公司</w:t>
      </w:r>
      <w:proofErr w:type="gramEnd"/>
      <w:r>
        <w:rPr>
          <w:rFonts w:ascii="隶书" w:eastAsia="隶书" w:hint="eastAsia"/>
          <w:sz w:val="36"/>
          <w:szCs w:val="36"/>
        </w:rPr>
        <w:t>技术文档</w:t>
      </w:r>
    </w:p>
    <w:p w:rsidR="003E1062" w:rsidRDefault="003E1062" w:rsidP="00F209B4">
      <w:pPr>
        <w:spacing w:beforeLines="100" w:before="312" w:afterLines="100" w:after="312" w:line="360" w:lineRule="auto"/>
        <w:ind w:leftChars="-11" w:left="-23" w:firstLineChars="2" w:firstLine="10"/>
        <w:jc w:val="center"/>
        <w:rPr>
          <w:rFonts w:ascii="黑体" w:eastAsia="黑体" w:hAnsi="宋体"/>
          <w:sz w:val="48"/>
          <w:szCs w:val="48"/>
        </w:rPr>
      </w:pPr>
      <w:r>
        <w:rPr>
          <w:rFonts w:ascii="黑体" w:eastAsia="黑体" w:hAnsi="宋体" w:hint="eastAsia"/>
          <w:sz w:val="48"/>
          <w:szCs w:val="48"/>
        </w:rPr>
        <w:t xml:space="preserve"> G</w:t>
      </w:r>
      <w:r w:rsidR="00A7351F">
        <w:rPr>
          <w:rFonts w:ascii="黑体" w:eastAsia="黑体" w:hAnsi="宋体" w:hint="eastAsia"/>
          <w:sz w:val="48"/>
          <w:szCs w:val="48"/>
        </w:rPr>
        <w:t>S-</w:t>
      </w:r>
      <w:r>
        <w:rPr>
          <w:rFonts w:ascii="黑体" w:eastAsia="黑体" w:hAnsi="宋体" w:hint="eastAsia"/>
          <w:sz w:val="48"/>
          <w:szCs w:val="48"/>
        </w:rPr>
        <w:t>9350广告播控服务器</w:t>
      </w:r>
    </w:p>
    <w:p w:rsidR="003E1062" w:rsidRPr="004E6F2A" w:rsidRDefault="003E1062" w:rsidP="00F209B4">
      <w:pPr>
        <w:spacing w:beforeLines="100" w:before="312" w:afterLines="100" w:after="312" w:line="360" w:lineRule="auto"/>
        <w:ind w:leftChars="-11" w:left="-23" w:firstLineChars="2" w:firstLine="10"/>
        <w:jc w:val="center"/>
        <w:rPr>
          <w:rFonts w:ascii="黑体" w:eastAsia="黑体" w:hAnsi="宋体"/>
          <w:sz w:val="48"/>
          <w:szCs w:val="48"/>
        </w:rPr>
      </w:pPr>
      <w:r>
        <w:rPr>
          <w:rFonts w:ascii="黑体" w:eastAsia="黑体" w:hAnsi="宋体" w:hint="eastAsia"/>
          <w:sz w:val="48"/>
          <w:szCs w:val="48"/>
        </w:rPr>
        <w:t>产品规格设计书</w:t>
      </w:r>
    </w:p>
    <w:p w:rsidR="003E1062" w:rsidRDefault="003E1062" w:rsidP="00F209B4">
      <w:pPr>
        <w:spacing w:beforeLines="100" w:before="312" w:afterLines="100" w:after="312" w:line="360" w:lineRule="auto"/>
        <w:ind w:leftChars="-67" w:left="-141" w:firstLineChars="7" w:firstLine="31"/>
        <w:jc w:val="center"/>
        <w:rPr>
          <w:rFonts w:ascii="黑体" w:eastAsia="黑体" w:hAnsi="宋体"/>
          <w:sz w:val="44"/>
          <w:szCs w:val="44"/>
        </w:rPr>
      </w:pPr>
    </w:p>
    <w:p w:rsidR="003E1062" w:rsidRPr="00AA5326" w:rsidRDefault="003E1062" w:rsidP="00F209B4">
      <w:pPr>
        <w:spacing w:beforeLines="100" w:before="312" w:afterLines="100" w:after="312" w:line="360" w:lineRule="auto"/>
        <w:ind w:leftChars="-67" w:left="-141" w:firstLineChars="7" w:firstLine="31"/>
        <w:jc w:val="center"/>
        <w:rPr>
          <w:rFonts w:ascii="黑体" w:eastAsia="黑体" w:hAnsi="宋体"/>
          <w:sz w:val="44"/>
          <w:szCs w:val="44"/>
        </w:rPr>
      </w:pPr>
    </w:p>
    <w:tbl>
      <w:tblPr>
        <w:tblW w:w="5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000"/>
        <w:gridCol w:w="1002"/>
        <w:gridCol w:w="2742"/>
      </w:tblGrid>
      <w:tr w:rsidR="003E1062" w:rsidRPr="00A448BD" w:rsidTr="001A4615">
        <w:trPr>
          <w:trHeight w:val="485"/>
          <w:jc w:val="center"/>
        </w:trPr>
        <w:tc>
          <w:tcPr>
            <w:tcW w:w="1253" w:type="dxa"/>
            <w:tcBorders>
              <w:top w:val="single" w:sz="12" w:space="0" w:color="auto"/>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p>
        </w:tc>
        <w:tc>
          <w:tcPr>
            <w:tcW w:w="2002" w:type="dxa"/>
            <w:gridSpan w:val="2"/>
            <w:tcBorders>
              <w:top w:val="single" w:sz="12" w:space="0" w:color="auto"/>
            </w:tcBorders>
            <w:noWrap/>
            <w:vAlign w:val="center"/>
          </w:tcPr>
          <w:p w:rsidR="003E1062" w:rsidRPr="00A448BD" w:rsidRDefault="003E1062" w:rsidP="00F209B4">
            <w:pPr>
              <w:spacing w:beforeLines="50" w:before="156" w:afterLines="50" w:after="156" w:line="360" w:lineRule="auto"/>
              <w:ind w:leftChars="-31" w:left="-65" w:firstLineChars="3" w:firstLine="6"/>
              <w:jc w:val="center"/>
              <w:rPr>
                <w:rFonts w:ascii="黑体" w:eastAsia="黑体" w:hAnsi="宋体"/>
              </w:rPr>
            </w:pPr>
            <w:r w:rsidRPr="00A448BD">
              <w:rPr>
                <w:rFonts w:ascii="黑体" w:eastAsia="黑体" w:hAnsi="宋体" w:hint="eastAsia"/>
              </w:rPr>
              <w:t>签名</w:t>
            </w:r>
          </w:p>
        </w:tc>
        <w:tc>
          <w:tcPr>
            <w:tcW w:w="2742" w:type="dxa"/>
            <w:tcBorders>
              <w:top w:val="single" w:sz="12" w:space="0" w:color="auto"/>
              <w:right w:val="single" w:sz="12" w:space="0" w:color="auto"/>
            </w:tcBorders>
            <w:noWrap/>
            <w:tcMar>
              <w:left w:w="0" w:type="dxa"/>
              <w:right w:w="0" w:type="dxa"/>
            </w:tcMar>
            <w:vAlign w:val="center"/>
          </w:tcPr>
          <w:p w:rsidR="003E1062" w:rsidRPr="00A448BD" w:rsidRDefault="003E1062" w:rsidP="00F209B4">
            <w:pPr>
              <w:spacing w:beforeLines="50" w:before="156" w:afterLines="50" w:after="156" w:line="360" w:lineRule="auto"/>
              <w:ind w:leftChars="-67" w:left="-141" w:firstLineChars="545" w:firstLine="1144"/>
              <w:rPr>
                <w:rFonts w:ascii="黑体" w:eastAsia="黑体" w:hAnsi="宋体"/>
              </w:rPr>
            </w:pPr>
            <w:r w:rsidRPr="00A448BD">
              <w:rPr>
                <w:rFonts w:ascii="黑体" w:eastAsia="黑体" w:hAnsi="宋体" w:hint="eastAsia"/>
              </w:rPr>
              <w:t>日期</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拟制</w:t>
            </w:r>
          </w:p>
        </w:tc>
        <w:tc>
          <w:tcPr>
            <w:tcW w:w="2002" w:type="dxa"/>
            <w:gridSpan w:val="2"/>
            <w:noWrap/>
            <w:vAlign w:val="center"/>
          </w:tcPr>
          <w:p w:rsidR="003E1062" w:rsidRPr="002D0E74" w:rsidRDefault="009A0A48" w:rsidP="00F209B4">
            <w:pPr>
              <w:spacing w:beforeLines="50" w:before="156" w:afterLines="50" w:after="156" w:line="360" w:lineRule="auto"/>
              <w:ind w:leftChars="-67" w:left="-141" w:firstLineChars="71" w:firstLine="149"/>
              <w:jc w:val="center"/>
              <w:rPr>
                <w:rFonts w:asciiTheme="minorEastAsia" w:hAnsiTheme="minorEastAsia"/>
              </w:rPr>
            </w:pPr>
            <w:r w:rsidRPr="002D0E74">
              <w:rPr>
                <w:rFonts w:ascii="楷体_GB2312" w:eastAsia="楷体_GB2312" w:hAnsi="宋体" w:hint="eastAsia"/>
              </w:rPr>
              <w:t>郑德生</w:t>
            </w:r>
          </w:p>
        </w:tc>
        <w:tc>
          <w:tcPr>
            <w:tcW w:w="2742" w:type="dxa"/>
            <w:tcBorders>
              <w:right w:val="single" w:sz="12" w:space="0" w:color="auto"/>
            </w:tcBorders>
            <w:noWrap/>
            <w:vAlign w:val="center"/>
          </w:tcPr>
          <w:p w:rsidR="003E1062" w:rsidRPr="001F5473" w:rsidRDefault="000200CC" w:rsidP="00BC2021">
            <w:pPr>
              <w:spacing w:beforeLines="50" w:before="156" w:afterLines="50" w:after="156" w:line="360" w:lineRule="auto"/>
              <w:ind w:leftChars="-67" w:left="-141" w:firstLineChars="71" w:firstLine="149"/>
              <w:jc w:val="center"/>
              <w:rPr>
                <w:rFonts w:ascii="楷体_GB2312" w:eastAsia="楷体_GB2312" w:hAnsi="宋体"/>
              </w:rPr>
            </w:pPr>
            <w:r>
              <w:rPr>
                <w:rFonts w:ascii="黑体" w:eastAsia="黑体" w:hAnsi="华文细黑" w:hint="eastAsia"/>
              </w:rPr>
              <w:t>2016-05-</w:t>
            </w:r>
            <w:r w:rsidR="00BC2021">
              <w:rPr>
                <w:rFonts w:ascii="黑体" w:eastAsia="黑体" w:hAnsi="华文细黑" w:hint="eastAsia"/>
              </w:rPr>
              <w:t>09</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审核</w:t>
            </w:r>
          </w:p>
        </w:tc>
        <w:tc>
          <w:tcPr>
            <w:tcW w:w="2002" w:type="dxa"/>
            <w:gridSpan w:val="2"/>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c>
          <w:tcPr>
            <w:tcW w:w="2742" w:type="dxa"/>
            <w:tcBorders>
              <w:right w:val="single" w:sz="12" w:space="0" w:color="auto"/>
            </w:tcBorders>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r>
      <w:tr w:rsidR="003E1062" w:rsidRPr="00A448BD" w:rsidTr="001A4615">
        <w:trPr>
          <w:trHeight w:val="485"/>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sidRPr="00A448BD">
              <w:rPr>
                <w:rFonts w:ascii="黑体" w:eastAsia="黑体" w:hAnsi="宋体" w:hint="eastAsia"/>
              </w:rPr>
              <w:t>批准</w:t>
            </w:r>
          </w:p>
        </w:tc>
        <w:tc>
          <w:tcPr>
            <w:tcW w:w="2002" w:type="dxa"/>
            <w:gridSpan w:val="2"/>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 xml:space="preserve"> </w:t>
            </w:r>
          </w:p>
        </w:tc>
        <w:tc>
          <w:tcPr>
            <w:tcW w:w="2742" w:type="dxa"/>
            <w:tcBorders>
              <w:right w:val="single" w:sz="12" w:space="0" w:color="auto"/>
            </w:tcBorders>
            <w:noWrap/>
            <w:vAlign w:val="center"/>
          </w:tcPr>
          <w:p w:rsidR="003E1062" w:rsidRPr="005F02FD" w:rsidRDefault="003E1062" w:rsidP="00F209B4">
            <w:pPr>
              <w:spacing w:beforeLines="50" w:before="156" w:afterLines="50" w:after="156" w:line="360" w:lineRule="auto"/>
              <w:ind w:leftChars="-67" w:left="-141" w:firstLineChars="71" w:firstLine="149"/>
              <w:jc w:val="center"/>
              <w:rPr>
                <w:rFonts w:ascii="楷体_GB2312" w:eastAsia="楷体_GB2312" w:hAnsi="宋体"/>
              </w:rPr>
            </w:pPr>
            <w:r>
              <w:rPr>
                <w:rFonts w:ascii="黑体" w:eastAsia="黑体" w:hAnsi="华文细黑" w:hint="eastAsia"/>
              </w:rPr>
              <w:t xml:space="preserve"> </w:t>
            </w:r>
          </w:p>
        </w:tc>
      </w:tr>
      <w:tr w:rsidR="003E1062" w:rsidRPr="00A448BD" w:rsidTr="001A4615">
        <w:trPr>
          <w:trHeight w:val="473"/>
          <w:jc w:val="center"/>
        </w:trPr>
        <w:tc>
          <w:tcPr>
            <w:tcW w:w="1253" w:type="dxa"/>
            <w:tcBorders>
              <w:left w:val="single" w:sz="12" w:space="0" w:color="auto"/>
            </w:tcBorders>
            <w:noWrap/>
            <w:vAlign w:val="center"/>
          </w:tcPr>
          <w:p w:rsidR="003E1062" w:rsidRPr="00A448BD" w:rsidRDefault="003E1062" w:rsidP="00F209B4">
            <w:pPr>
              <w:spacing w:beforeLines="50" w:before="156" w:afterLines="50" w:after="156" w:line="360" w:lineRule="auto"/>
              <w:ind w:leftChars="-22" w:left="-46" w:firstLineChars="4" w:firstLine="8"/>
              <w:jc w:val="center"/>
              <w:rPr>
                <w:rFonts w:ascii="黑体" w:eastAsia="黑体" w:hAnsi="宋体"/>
              </w:rPr>
            </w:pPr>
            <w:r>
              <w:rPr>
                <w:rFonts w:ascii="黑体" w:eastAsia="黑体" w:hAnsi="宋体" w:hint="eastAsia"/>
              </w:rPr>
              <w:t>版本</w:t>
            </w:r>
          </w:p>
        </w:tc>
        <w:tc>
          <w:tcPr>
            <w:tcW w:w="1000" w:type="dxa"/>
            <w:noWrap/>
            <w:vAlign w:val="center"/>
          </w:tcPr>
          <w:p w:rsidR="003E1062" w:rsidRPr="00A448BD" w:rsidRDefault="00614A0C" w:rsidP="00393092">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V 1.</w:t>
            </w:r>
            <w:r w:rsidR="0092247D">
              <w:rPr>
                <w:rFonts w:ascii="楷体_GB2312" w:eastAsia="楷体_GB2312" w:hAnsi="宋体" w:hint="eastAsia"/>
              </w:rPr>
              <w:t>0</w:t>
            </w:r>
          </w:p>
        </w:tc>
        <w:tc>
          <w:tcPr>
            <w:tcW w:w="1002" w:type="dxa"/>
            <w:tcBorders>
              <w:right w:val="single" w:sz="2" w:space="0" w:color="auto"/>
            </w:tcBorders>
            <w:noWrap/>
            <w:tcMar>
              <w:left w:w="0" w:type="dxa"/>
              <w:right w:w="0" w:type="dxa"/>
            </w:tcMar>
            <w:vAlign w:val="center"/>
          </w:tcPr>
          <w:p w:rsidR="003E1062" w:rsidRPr="00A448BD" w:rsidRDefault="003E1062" w:rsidP="00F209B4">
            <w:pPr>
              <w:spacing w:beforeLines="50" w:before="156" w:afterLines="50" w:after="156" w:line="360" w:lineRule="auto"/>
              <w:ind w:leftChars="-67" w:left="-141" w:firstLineChars="87" w:firstLine="183"/>
              <w:jc w:val="right"/>
              <w:rPr>
                <w:rFonts w:ascii="黑体" w:eastAsia="黑体" w:hAnsi="宋体"/>
              </w:rPr>
            </w:pPr>
            <w:r>
              <w:rPr>
                <w:rFonts w:ascii="黑体" w:eastAsia="黑体" w:hAnsi="宋体" w:hint="eastAsia"/>
              </w:rPr>
              <w:t>正式发布日期</w:t>
            </w:r>
          </w:p>
        </w:tc>
        <w:tc>
          <w:tcPr>
            <w:tcW w:w="2742" w:type="dxa"/>
            <w:tcBorders>
              <w:left w:val="single" w:sz="2" w:space="0" w:color="auto"/>
              <w:right w:val="single" w:sz="12" w:space="0" w:color="auto"/>
            </w:tcBorders>
            <w:noWrap/>
            <w:vAlign w:val="center"/>
          </w:tcPr>
          <w:p w:rsidR="003E1062" w:rsidRPr="005F02FD" w:rsidRDefault="005F583F" w:rsidP="00F209B4">
            <w:pPr>
              <w:spacing w:beforeLines="50" w:before="156" w:afterLines="50" w:after="156" w:line="360" w:lineRule="auto"/>
              <w:ind w:leftChars="-67" w:left="-141" w:firstLineChars="71" w:firstLine="149"/>
              <w:jc w:val="center"/>
              <w:rPr>
                <w:rFonts w:ascii="楷体_GB2312" w:eastAsia="楷体_GB2312" w:hAnsi="宋体"/>
              </w:rPr>
            </w:pPr>
            <w:r>
              <w:rPr>
                <w:rFonts w:ascii="楷体_GB2312" w:eastAsia="楷体_GB2312" w:hAnsi="宋体" w:hint="eastAsia"/>
              </w:rPr>
              <w:t>2015-05-30</w:t>
            </w:r>
          </w:p>
        </w:tc>
      </w:tr>
      <w:tr w:rsidR="003E1062" w:rsidRPr="00A448BD" w:rsidTr="001A4615">
        <w:trPr>
          <w:trHeight w:val="473"/>
          <w:jc w:val="center"/>
        </w:trPr>
        <w:tc>
          <w:tcPr>
            <w:tcW w:w="1253" w:type="dxa"/>
            <w:tcBorders>
              <w:left w:val="single" w:sz="12" w:space="0" w:color="auto"/>
              <w:bottom w:val="single" w:sz="12" w:space="0" w:color="auto"/>
            </w:tcBorders>
            <w:noWrap/>
            <w:vAlign w:val="center"/>
          </w:tcPr>
          <w:p w:rsidR="003E1062" w:rsidRDefault="003E1062" w:rsidP="00F209B4">
            <w:pPr>
              <w:spacing w:beforeLines="50" w:before="156" w:afterLines="50" w:after="156" w:line="360" w:lineRule="auto"/>
              <w:ind w:leftChars="-22" w:left="-46" w:firstLineChars="4" w:firstLine="8"/>
              <w:jc w:val="center"/>
              <w:rPr>
                <w:rFonts w:ascii="黑体" w:eastAsia="黑体" w:hAnsi="宋体"/>
              </w:rPr>
            </w:pPr>
            <w:r>
              <w:rPr>
                <w:rFonts w:ascii="黑体" w:eastAsia="黑体" w:hAnsi="宋体" w:hint="eastAsia"/>
              </w:rPr>
              <w:t>文件编号</w:t>
            </w:r>
          </w:p>
        </w:tc>
        <w:tc>
          <w:tcPr>
            <w:tcW w:w="4744" w:type="dxa"/>
            <w:gridSpan w:val="3"/>
            <w:tcBorders>
              <w:bottom w:val="single" w:sz="12" w:space="0" w:color="auto"/>
              <w:right w:val="single" w:sz="12" w:space="0" w:color="auto"/>
            </w:tcBorders>
            <w:noWrap/>
            <w:vAlign w:val="center"/>
          </w:tcPr>
          <w:p w:rsidR="003E1062" w:rsidRPr="00170FAB" w:rsidRDefault="003E1062" w:rsidP="00F209B4">
            <w:pPr>
              <w:spacing w:beforeLines="50" w:before="156" w:afterLines="50" w:after="156" w:line="360" w:lineRule="auto"/>
              <w:ind w:leftChars="-22" w:left="-46" w:firstLineChars="4" w:firstLine="8"/>
              <w:jc w:val="left"/>
              <w:rPr>
                <w:rFonts w:ascii="黑体" w:eastAsia="黑体" w:hAnsi="华文细黑"/>
                <w:b/>
              </w:rPr>
            </w:pPr>
            <w:r>
              <w:rPr>
                <w:rFonts w:ascii="黑体" w:eastAsia="黑体" w:hint="eastAsia"/>
                <w:b/>
              </w:rPr>
              <w:t xml:space="preserve"> </w:t>
            </w:r>
          </w:p>
        </w:tc>
      </w:tr>
      <w:bookmarkEnd w:id="0"/>
      <w:bookmarkEnd w:id="1"/>
      <w:bookmarkEnd w:id="2"/>
    </w:tbl>
    <w:p w:rsidR="003E1062" w:rsidRDefault="003E1062" w:rsidP="00F209B4">
      <w:pPr>
        <w:spacing w:beforeLines="100" w:before="312" w:afterLines="100" w:after="312" w:line="360" w:lineRule="auto"/>
        <w:jc w:val="center"/>
        <w:rPr>
          <w:rFonts w:ascii="黑体" w:eastAsia="黑体" w:hAnsi="宋体"/>
          <w:sz w:val="44"/>
          <w:szCs w:val="44"/>
        </w:rPr>
      </w:pPr>
    </w:p>
    <w:p w:rsidR="003E1062" w:rsidRPr="00A37097" w:rsidRDefault="003E1062" w:rsidP="00F209B4">
      <w:pPr>
        <w:spacing w:beforeLines="100" w:before="312" w:afterLines="100" w:after="312" w:line="360" w:lineRule="auto"/>
        <w:ind w:leftChars="-17" w:left="-36" w:firstLineChars="2" w:firstLine="10"/>
        <w:jc w:val="center"/>
        <w:rPr>
          <w:rFonts w:ascii="华文细黑" w:eastAsia="华文细黑" w:hAnsi="华文细黑"/>
          <w:sz w:val="48"/>
          <w:szCs w:val="48"/>
        </w:rPr>
      </w:pPr>
      <w:proofErr w:type="gramStart"/>
      <w:r>
        <w:rPr>
          <w:rFonts w:ascii="华文细黑" w:eastAsia="华文细黑" w:hAnsi="华文细黑" w:hint="eastAsia"/>
          <w:sz w:val="48"/>
          <w:szCs w:val="48"/>
        </w:rPr>
        <w:t>成都驰通数码</w:t>
      </w:r>
      <w:proofErr w:type="gramEnd"/>
      <w:r>
        <w:rPr>
          <w:rFonts w:ascii="华文细黑" w:eastAsia="华文细黑" w:hAnsi="华文细黑" w:hint="eastAsia"/>
          <w:sz w:val="48"/>
          <w:szCs w:val="48"/>
        </w:rPr>
        <w:t>系统有限公司</w:t>
      </w:r>
    </w:p>
    <w:p w:rsidR="00D7008A" w:rsidRDefault="00D7008A" w:rsidP="00F209B4">
      <w:pPr>
        <w:spacing w:line="360" w:lineRule="auto"/>
        <w:ind w:firstLineChars="200" w:firstLine="420"/>
      </w:pPr>
    </w:p>
    <w:p w:rsidR="008236F5" w:rsidRDefault="008236F5" w:rsidP="00F209B4">
      <w:pPr>
        <w:pStyle w:val="Normal7"/>
        <w:widowControl w:val="0"/>
        <w:autoSpaceDE w:val="0"/>
        <w:autoSpaceDN w:val="0"/>
        <w:adjustRightInd w:val="0"/>
        <w:spacing w:before="0" w:after="0" w:line="360" w:lineRule="auto"/>
        <w:rPr>
          <w:rFonts w:ascii="宋体" w:eastAsia="宋体" w:hAnsi="宋体" w:cs="宋体"/>
          <w:color w:val="000000"/>
          <w:sz w:val="44"/>
          <w:lang w:val="en-US" w:eastAsia="zh-CN"/>
        </w:rPr>
      </w:pPr>
    </w:p>
    <w:sdt>
      <w:sdtPr>
        <w:rPr>
          <w:rFonts w:asciiTheme="minorHAnsi" w:eastAsiaTheme="minorEastAsia" w:hAnsiTheme="minorHAnsi" w:cstheme="minorBidi"/>
          <w:b w:val="0"/>
          <w:bCs w:val="0"/>
          <w:color w:val="auto"/>
          <w:kern w:val="2"/>
          <w:sz w:val="21"/>
          <w:szCs w:val="21"/>
          <w:lang w:val="zh-CN"/>
        </w:rPr>
        <w:id w:val="-302783604"/>
        <w:docPartObj>
          <w:docPartGallery w:val="Table of Contents"/>
          <w:docPartUnique/>
        </w:docPartObj>
      </w:sdtPr>
      <w:sdtEndPr/>
      <w:sdtContent>
        <w:p w:rsidR="007C4A33" w:rsidRPr="007C4A33" w:rsidRDefault="006109E0" w:rsidP="00F209B4">
          <w:pPr>
            <w:pStyle w:val="TOC"/>
            <w:spacing w:line="360" w:lineRule="auto"/>
            <w:ind w:left="3360" w:firstLine="420"/>
            <w:rPr>
              <w:lang w:val="zh-CN"/>
            </w:rPr>
          </w:pPr>
          <w:r>
            <w:rPr>
              <w:lang w:val="zh-CN"/>
            </w:rPr>
            <w:t>目录</w:t>
          </w:r>
        </w:p>
        <w:p w:rsidR="008218EA" w:rsidRDefault="006109E0">
          <w:pPr>
            <w:pStyle w:val="11"/>
            <w:tabs>
              <w:tab w:val="right" w:leader="dot" w:pos="8296"/>
            </w:tabs>
            <w:rPr>
              <w:noProof/>
              <w:szCs w:val="22"/>
            </w:rPr>
          </w:pPr>
          <w:r>
            <w:fldChar w:fldCharType="begin"/>
          </w:r>
          <w:r>
            <w:instrText xml:space="preserve"> TOC \o "1-3" \h \z \u </w:instrText>
          </w:r>
          <w:r>
            <w:fldChar w:fldCharType="separate"/>
          </w:r>
          <w:hyperlink w:anchor="_Toc452383256" w:history="1">
            <w:r w:rsidR="008218EA" w:rsidRPr="00CA423D">
              <w:rPr>
                <w:rStyle w:val="aa"/>
                <w:rFonts w:hint="eastAsia"/>
                <w:noProof/>
              </w:rPr>
              <w:t>本文档历史记录</w:t>
            </w:r>
            <w:r w:rsidR="008218EA">
              <w:rPr>
                <w:noProof/>
                <w:webHidden/>
              </w:rPr>
              <w:tab/>
            </w:r>
            <w:r w:rsidR="008218EA">
              <w:rPr>
                <w:noProof/>
                <w:webHidden/>
              </w:rPr>
              <w:fldChar w:fldCharType="begin"/>
            </w:r>
            <w:r w:rsidR="008218EA">
              <w:rPr>
                <w:noProof/>
                <w:webHidden/>
              </w:rPr>
              <w:instrText xml:space="preserve"> PAGEREF _Toc452383256 \h </w:instrText>
            </w:r>
            <w:r w:rsidR="008218EA">
              <w:rPr>
                <w:noProof/>
                <w:webHidden/>
              </w:rPr>
            </w:r>
            <w:r w:rsidR="008218EA">
              <w:rPr>
                <w:noProof/>
                <w:webHidden/>
              </w:rPr>
              <w:fldChar w:fldCharType="separate"/>
            </w:r>
            <w:r w:rsidR="008218EA">
              <w:rPr>
                <w:noProof/>
                <w:webHidden/>
              </w:rPr>
              <w:t>1</w:t>
            </w:r>
            <w:r w:rsidR="008218EA">
              <w:rPr>
                <w:noProof/>
                <w:webHidden/>
              </w:rPr>
              <w:fldChar w:fldCharType="end"/>
            </w:r>
          </w:hyperlink>
        </w:p>
        <w:p w:rsidR="008218EA" w:rsidRDefault="0011719B">
          <w:pPr>
            <w:pStyle w:val="11"/>
            <w:tabs>
              <w:tab w:val="right" w:leader="dot" w:pos="8296"/>
            </w:tabs>
            <w:rPr>
              <w:noProof/>
              <w:szCs w:val="22"/>
            </w:rPr>
          </w:pPr>
          <w:hyperlink w:anchor="_Toc452383257" w:history="1">
            <w:r w:rsidR="008218EA" w:rsidRPr="00CA423D">
              <w:rPr>
                <w:rStyle w:val="aa"/>
                <w:rFonts w:hint="eastAsia"/>
                <w:noProof/>
              </w:rPr>
              <w:t>前言</w:t>
            </w:r>
            <w:r w:rsidR="008218EA">
              <w:rPr>
                <w:noProof/>
                <w:webHidden/>
              </w:rPr>
              <w:tab/>
            </w:r>
            <w:r w:rsidR="008218EA">
              <w:rPr>
                <w:noProof/>
                <w:webHidden/>
              </w:rPr>
              <w:fldChar w:fldCharType="begin"/>
            </w:r>
            <w:r w:rsidR="008218EA">
              <w:rPr>
                <w:noProof/>
                <w:webHidden/>
              </w:rPr>
              <w:instrText xml:space="preserve"> PAGEREF _Toc452383257 \h </w:instrText>
            </w:r>
            <w:r w:rsidR="008218EA">
              <w:rPr>
                <w:noProof/>
                <w:webHidden/>
              </w:rPr>
            </w:r>
            <w:r w:rsidR="008218EA">
              <w:rPr>
                <w:noProof/>
                <w:webHidden/>
              </w:rPr>
              <w:fldChar w:fldCharType="separate"/>
            </w:r>
            <w:r w:rsidR="008218EA">
              <w:rPr>
                <w:noProof/>
                <w:webHidden/>
              </w:rPr>
              <w:t>2</w:t>
            </w:r>
            <w:r w:rsidR="008218EA">
              <w:rPr>
                <w:noProof/>
                <w:webHidden/>
              </w:rPr>
              <w:fldChar w:fldCharType="end"/>
            </w:r>
          </w:hyperlink>
        </w:p>
        <w:p w:rsidR="008218EA" w:rsidRDefault="0011719B">
          <w:pPr>
            <w:pStyle w:val="11"/>
            <w:tabs>
              <w:tab w:val="right" w:leader="dot" w:pos="8296"/>
            </w:tabs>
            <w:rPr>
              <w:noProof/>
              <w:szCs w:val="22"/>
            </w:rPr>
          </w:pPr>
          <w:hyperlink w:anchor="_Toc452383258" w:history="1">
            <w:r w:rsidR="008218EA" w:rsidRPr="00CA423D">
              <w:rPr>
                <w:rStyle w:val="aa"/>
                <w:noProof/>
              </w:rPr>
              <w:t>§1</w:t>
            </w:r>
            <w:r w:rsidR="008218EA" w:rsidRPr="00CA423D">
              <w:rPr>
                <w:rStyle w:val="aa"/>
                <w:rFonts w:hint="eastAsia"/>
                <w:noProof/>
              </w:rPr>
              <w:t xml:space="preserve"> </w:t>
            </w:r>
            <w:r w:rsidR="008218EA" w:rsidRPr="00CA423D">
              <w:rPr>
                <w:rStyle w:val="aa"/>
                <w:rFonts w:hint="eastAsia"/>
                <w:noProof/>
              </w:rPr>
              <w:t>系统总体介绍</w:t>
            </w:r>
            <w:r w:rsidR="008218EA">
              <w:rPr>
                <w:noProof/>
                <w:webHidden/>
              </w:rPr>
              <w:tab/>
            </w:r>
            <w:r w:rsidR="008218EA">
              <w:rPr>
                <w:noProof/>
                <w:webHidden/>
              </w:rPr>
              <w:fldChar w:fldCharType="begin"/>
            </w:r>
            <w:r w:rsidR="008218EA">
              <w:rPr>
                <w:noProof/>
                <w:webHidden/>
              </w:rPr>
              <w:instrText xml:space="preserve"> PAGEREF _Toc452383258 \h </w:instrText>
            </w:r>
            <w:r w:rsidR="008218EA">
              <w:rPr>
                <w:noProof/>
                <w:webHidden/>
              </w:rPr>
            </w:r>
            <w:r w:rsidR="008218EA">
              <w:rPr>
                <w:noProof/>
                <w:webHidden/>
              </w:rPr>
              <w:fldChar w:fldCharType="separate"/>
            </w:r>
            <w:r w:rsidR="008218EA">
              <w:rPr>
                <w:noProof/>
                <w:webHidden/>
              </w:rPr>
              <w:t>4</w:t>
            </w:r>
            <w:r w:rsidR="008218EA">
              <w:rPr>
                <w:noProof/>
                <w:webHidden/>
              </w:rPr>
              <w:fldChar w:fldCharType="end"/>
            </w:r>
          </w:hyperlink>
        </w:p>
        <w:p w:rsidR="008218EA" w:rsidRDefault="0011719B">
          <w:pPr>
            <w:pStyle w:val="21"/>
            <w:tabs>
              <w:tab w:val="right" w:leader="dot" w:pos="8296"/>
            </w:tabs>
            <w:rPr>
              <w:noProof/>
              <w:szCs w:val="22"/>
            </w:rPr>
          </w:pPr>
          <w:hyperlink w:anchor="_Toc452383259" w:history="1">
            <w:r w:rsidR="008218EA" w:rsidRPr="00CA423D">
              <w:rPr>
                <w:rStyle w:val="aa"/>
                <w:noProof/>
              </w:rPr>
              <w:t>§1.1</w:t>
            </w:r>
            <w:r w:rsidR="008218EA" w:rsidRPr="00CA423D">
              <w:rPr>
                <w:rStyle w:val="aa"/>
                <w:rFonts w:hint="eastAsia"/>
                <w:noProof/>
              </w:rPr>
              <w:t xml:space="preserve"> </w:t>
            </w:r>
            <w:r w:rsidR="008218EA" w:rsidRPr="00CA423D">
              <w:rPr>
                <w:rStyle w:val="aa"/>
                <w:rFonts w:hint="eastAsia"/>
                <w:noProof/>
              </w:rPr>
              <w:t>需求来源</w:t>
            </w:r>
            <w:r w:rsidR="008218EA">
              <w:rPr>
                <w:noProof/>
                <w:webHidden/>
              </w:rPr>
              <w:tab/>
            </w:r>
            <w:r w:rsidR="008218EA">
              <w:rPr>
                <w:noProof/>
                <w:webHidden/>
              </w:rPr>
              <w:fldChar w:fldCharType="begin"/>
            </w:r>
            <w:r w:rsidR="008218EA">
              <w:rPr>
                <w:noProof/>
                <w:webHidden/>
              </w:rPr>
              <w:instrText xml:space="preserve"> PAGEREF _Toc452383259 \h </w:instrText>
            </w:r>
            <w:r w:rsidR="008218EA">
              <w:rPr>
                <w:noProof/>
                <w:webHidden/>
              </w:rPr>
            </w:r>
            <w:r w:rsidR="008218EA">
              <w:rPr>
                <w:noProof/>
                <w:webHidden/>
              </w:rPr>
              <w:fldChar w:fldCharType="separate"/>
            </w:r>
            <w:r w:rsidR="008218EA">
              <w:rPr>
                <w:noProof/>
                <w:webHidden/>
              </w:rPr>
              <w:t>4</w:t>
            </w:r>
            <w:r w:rsidR="008218EA">
              <w:rPr>
                <w:noProof/>
                <w:webHidden/>
              </w:rPr>
              <w:fldChar w:fldCharType="end"/>
            </w:r>
          </w:hyperlink>
        </w:p>
        <w:p w:rsidR="008218EA" w:rsidRDefault="0011719B">
          <w:pPr>
            <w:pStyle w:val="21"/>
            <w:tabs>
              <w:tab w:val="right" w:leader="dot" w:pos="8296"/>
            </w:tabs>
            <w:rPr>
              <w:noProof/>
              <w:szCs w:val="22"/>
            </w:rPr>
          </w:pPr>
          <w:hyperlink w:anchor="_Toc452383260" w:history="1">
            <w:r w:rsidR="008218EA" w:rsidRPr="00CA423D">
              <w:rPr>
                <w:rStyle w:val="aa"/>
                <w:noProof/>
              </w:rPr>
              <w:t>§1.2</w:t>
            </w:r>
            <w:r w:rsidR="008218EA" w:rsidRPr="00CA423D">
              <w:rPr>
                <w:rStyle w:val="aa"/>
                <w:rFonts w:hint="eastAsia"/>
                <w:noProof/>
              </w:rPr>
              <w:t xml:space="preserve"> </w:t>
            </w:r>
            <w:r w:rsidR="008218EA" w:rsidRPr="00CA423D">
              <w:rPr>
                <w:rStyle w:val="aa"/>
                <w:rFonts w:hint="eastAsia"/>
                <w:noProof/>
              </w:rPr>
              <w:t>系统应用框图</w:t>
            </w:r>
            <w:r w:rsidR="008218EA">
              <w:rPr>
                <w:noProof/>
                <w:webHidden/>
              </w:rPr>
              <w:tab/>
            </w:r>
            <w:r w:rsidR="008218EA">
              <w:rPr>
                <w:noProof/>
                <w:webHidden/>
              </w:rPr>
              <w:fldChar w:fldCharType="begin"/>
            </w:r>
            <w:r w:rsidR="008218EA">
              <w:rPr>
                <w:noProof/>
                <w:webHidden/>
              </w:rPr>
              <w:instrText xml:space="preserve"> PAGEREF _Toc452383260 \h </w:instrText>
            </w:r>
            <w:r w:rsidR="008218EA">
              <w:rPr>
                <w:noProof/>
                <w:webHidden/>
              </w:rPr>
            </w:r>
            <w:r w:rsidR="008218EA">
              <w:rPr>
                <w:noProof/>
                <w:webHidden/>
              </w:rPr>
              <w:fldChar w:fldCharType="separate"/>
            </w:r>
            <w:r w:rsidR="008218EA">
              <w:rPr>
                <w:noProof/>
                <w:webHidden/>
              </w:rPr>
              <w:t>4</w:t>
            </w:r>
            <w:r w:rsidR="008218EA">
              <w:rPr>
                <w:noProof/>
                <w:webHidden/>
              </w:rPr>
              <w:fldChar w:fldCharType="end"/>
            </w:r>
          </w:hyperlink>
        </w:p>
        <w:p w:rsidR="008218EA" w:rsidRDefault="0011719B">
          <w:pPr>
            <w:pStyle w:val="11"/>
            <w:tabs>
              <w:tab w:val="right" w:leader="dot" w:pos="8296"/>
            </w:tabs>
            <w:rPr>
              <w:noProof/>
              <w:szCs w:val="22"/>
            </w:rPr>
          </w:pPr>
          <w:hyperlink w:anchor="_Toc452383261" w:history="1">
            <w:r w:rsidR="008218EA" w:rsidRPr="00CA423D">
              <w:rPr>
                <w:rStyle w:val="aa"/>
                <w:noProof/>
              </w:rPr>
              <w:t>§2</w:t>
            </w:r>
            <w:r w:rsidR="008218EA" w:rsidRPr="00CA423D">
              <w:rPr>
                <w:rStyle w:val="aa"/>
                <w:rFonts w:hint="eastAsia"/>
                <w:noProof/>
              </w:rPr>
              <w:t xml:space="preserve"> </w:t>
            </w:r>
            <w:r w:rsidR="008218EA" w:rsidRPr="00CA423D">
              <w:rPr>
                <w:rStyle w:val="aa"/>
                <w:rFonts w:hint="eastAsia"/>
                <w:noProof/>
              </w:rPr>
              <w:t>运行环境</w:t>
            </w:r>
            <w:r w:rsidR="008218EA">
              <w:rPr>
                <w:noProof/>
                <w:webHidden/>
              </w:rPr>
              <w:tab/>
            </w:r>
            <w:r w:rsidR="008218EA">
              <w:rPr>
                <w:noProof/>
                <w:webHidden/>
              </w:rPr>
              <w:fldChar w:fldCharType="begin"/>
            </w:r>
            <w:r w:rsidR="008218EA">
              <w:rPr>
                <w:noProof/>
                <w:webHidden/>
              </w:rPr>
              <w:instrText xml:space="preserve"> PAGEREF _Toc452383261 \h </w:instrText>
            </w:r>
            <w:r w:rsidR="008218EA">
              <w:rPr>
                <w:noProof/>
                <w:webHidden/>
              </w:rPr>
            </w:r>
            <w:r w:rsidR="008218EA">
              <w:rPr>
                <w:noProof/>
                <w:webHidden/>
              </w:rPr>
              <w:fldChar w:fldCharType="separate"/>
            </w:r>
            <w:r w:rsidR="008218EA">
              <w:rPr>
                <w:noProof/>
                <w:webHidden/>
              </w:rPr>
              <w:t>6</w:t>
            </w:r>
            <w:r w:rsidR="008218EA">
              <w:rPr>
                <w:noProof/>
                <w:webHidden/>
              </w:rPr>
              <w:fldChar w:fldCharType="end"/>
            </w:r>
          </w:hyperlink>
        </w:p>
        <w:p w:rsidR="008218EA" w:rsidRDefault="0011719B">
          <w:pPr>
            <w:pStyle w:val="21"/>
            <w:tabs>
              <w:tab w:val="right" w:leader="dot" w:pos="8296"/>
            </w:tabs>
            <w:rPr>
              <w:noProof/>
              <w:szCs w:val="22"/>
            </w:rPr>
          </w:pPr>
          <w:hyperlink w:anchor="_Toc452383262" w:history="1">
            <w:r w:rsidR="008218EA" w:rsidRPr="00CA423D">
              <w:rPr>
                <w:rStyle w:val="aa"/>
                <w:noProof/>
              </w:rPr>
              <w:t>§2.1</w:t>
            </w:r>
            <w:r w:rsidR="008218EA" w:rsidRPr="00CA423D">
              <w:rPr>
                <w:rStyle w:val="aa"/>
                <w:rFonts w:hint="eastAsia"/>
                <w:noProof/>
              </w:rPr>
              <w:t xml:space="preserve"> </w:t>
            </w:r>
            <w:r w:rsidR="008218EA" w:rsidRPr="00CA423D">
              <w:rPr>
                <w:rStyle w:val="aa"/>
                <w:rFonts w:hint="eastAsia"/>
                <w:noProof/>
              </w:rPr>
              <w:t>硬件环境</w:t>
            </w:r>
            <w:r w:rsidR="008218EA">
              <w:rPr>
                <w:noProof/>
                <w:webHidden/>
              </w:rPr>
              <w:tab/>
            </w:r>
            <w:r w:rsidR="008218EA">
              <w:rPr>
                <w:noProof/>
                <w:webHidden/>
              </w:rPr>
              <w:fldChar w:fldCharType="begin"/>
            </w:r>
            <w:r w:rsidR="008218EA">
              <w:rPr>
                <w:noProof/>
                <w:webHidden/>
              </w:rPr>
              <w:instrText xml:space="preserve"> PAGEREF _Toc452383262 \h </w:instrText>
            </w:r>
            <w:r w:rsidR="008218EA">
              <w:rPr>
                <w:noProof/>
                <w:webHidden/>
              </w:rPr>
            </w:r>
            <w:r w:rsidR="008218EA">
              <w:rPr>
                <w:noProof/>
                <w:webHidden/>
              </w:rPr>
              <w:fldChar w:fldCharType="separate"/>
            </w:r>
            <w:r w:rsidR="008218EA">
              <w:rPr>
                <w:noProof/>
                <w:webHidden/>
              </w:rPr>
              <w:t>6</w:t>
            </w:r>
            <w:r w:rsidR="008218EA">
              <w:rPr>
                <w:noProof/>
                <w:webHidden/>
              </w:rPr>
              <w:fldChar w:fldCharType="end"/>
            </w:r>
          </w:hyperlink>
        </w:p>
        <w:p w:rsidR="008218EA" w:rsidRDefault="0011719B">
          <w:pPr>
            <w:pStyle w:val="21"/>
            <w:tabs>
              <w:tab w:val="right" w:leader="dot" w:pos="8296"/>
            </w:tabs>
            <w:rPr>
              <w:noProof/>
              <w:szCs w:val="22"/>
            </w:rPr>
          </w:pPr>
          <w:hyperlink w:anchor="_Toc452383263" w:history="1">
            <w:r w:rsidR="008218EA" w:rsidRPr="00CA423D">
              <w:rPr>
                <w:rStyle w:val="aa"/>
                <w:noProof/>
              </w:rPr>
              <w:t>§2.2</w:t>
            </w:r>
            <w:r w:rsidR="008218EA" w:rsidRPr="00CA423D">
              <w:rPr>
                <w:rStyle w:val="aa"/>
                <w:rFonts w:hint="eastAsia"/>
                <w:noProof/>
              </w:rPr>
              <w:t xml:space="preserve"> </w:t>
            </w:r>
            <w:r w:rsidR="008218EA" w:rsidRPr="00CA423D">
              <w:rPr>
                <w:rStyle w:val="aa"/>
                <w:rFonts w:hint="eastAsia"/>
                <w:noProof/>
              </w:rPr>
              <w:t>软件环境</w:t>
            </w:r>
            <w:r w:rsidR="008218EA">
              <w:rPr>
                <w:noProof/>
                <w:webHidden/>
              </w:rPr>
              <w:tab/>
            </w:r>
            <w:r w:rsidR="008218EA">
              <w:rPr>
                <w:noProof/>
                <w:webHidden/>
              </w:rPr>
              <w:fldChar w:fldCharType="begin"/>
            </w:r>
            <w:r w:rsidR="008218EA">
              <w:rPr>
                <w:noProof/>
                <w:webHidden/>
              </w:rPr>
              <w:instrText xml:space="preserve"> PAGEREF _Toc452383263 \h </w:instrText>
            </w:r>
            <w:r w:rsidR="008218EA">
              <w:rPr>
                <w:noProof/>
                <w:webHidden/>
              </w:rPr>
            </w:r>
            <w:r w:rsidR="008218EA">
              <w:rPr>
                <w:noProof/>
                <w:webHidden/>
              </w:rPr>
              <w:fldChar w:fldCharType="separate"/>
            </w:r>
            <w:r w:rsidR="008218EA">
              <w:rPr>
                <w:noProof/>
                <w:webHidden/>
              </w:rPr>
              <w:t>6</w:t>
            </w:r>
            <w:r w:rsidR="008218EA">
              <w:rPr>
                <w:noProof/>
                <w:webHidden/>
              </w:rPr>
              <w:fldChar w:fldCharType="end"/>
            </w:r>
          </w:hyperlink>
        </w:p>
        <w:p w:rsidR="008218EA" w:rsidRDefault="0011719B">
          <w:pPr>
            <w:pStyle w:val="21"/>
            <w:tabs>
              <w:tab w:val="right" w:leader="dot" w:pos="8296"/>
            </w:tabs>
            <w:rPr>
              <w:noProof/>
              <w:szCs w:val="22"/>
            </w:rPr>
          </w:pPr>
          <w:hyperlink w:anchor="_Toc452383264" w:history="1">
            <w:r w:rsidR="008218EA" w:rsidRPr="00CA423D">
              <w:rPr>
                <w:rStyle w:val="aa"/>
                <w:noProof/>
              </w:rPr>
              <w:t>§2.3</w:t>
            </w:r>
            <w:r w:rsidR="008218EA" w:rsidRPr="00CA423D">
              <w:rPr>
                <w:rStyle w:val="aa"/>
                <w:rFonts w:hint="eastAsia"/>
                <w:noProof/>
              </w:rPr>
              <w:t xml:space="preserve"> </w:t>
            </w:r>
            <w:r w:rsidR="008218EA" w:rsidRPr="00CA423D">
              <w:rPr>
                <w:rStyle w:val="aa"/>
                <w:rFonts w:hint="eastAsia"/>
                <w:noProof/>
              </w:rPr>
              <w:t>开发工具</w:t>
            </w:r>
            <w:r w:rsidR="008218EA">
              <w:rPr>
                <w:noProof/>
                <w:webHidden/>
              </w:rPr>
              <w:tab/>
            </w:r>
            <w:r w:rsidR="008218EA">
              <w:rPr>
                <w:noProof/>
                <w:webHidden/>
              </w:rPr>
              <w:fldChar w:fldCharType="begin"/>
            </w:r>
            <w:r w:rsidR="008218EA">
              <w:rPr>
                <w:noProof/>
                <w:webHidden/>
              </w:rPr>
              <w:instrText xml:space="preserve"> PAGEREF _Toc452383264 \h </w:instrText>
            </w:r>
            <w:r w:rsidR="008218EA">
              <w:rPr>
                <w:noProof/>
                <w:webHidden/>
              </w:rPr>
            </w:r>
            <w:r w:rsidR="008218EA">
              <w:rPr>
                <w:noProof/>
                <w:webHidden/>
              </w:rPr>
              <w:fldChar w:fldCharType="separate"/>
            </w:r>
            <w:r w:rsidR="008218EA">
              <w:rPr>
                <w:noProof/>
                <w:webHidden/>
              </w:rPr>
              <w:t>6</w:t>
            </w:r>
            <w:r w:rsidR="008218EA">
              <w:rPr>
                <w:noProof/>
                <w:webHidden/>
              </w:rPr>
              <w:fldChar w:fldCharType="end"/>
            </w:r>
          </w:hyperlink>
        </w:p>
        <w:p w:rsidR="008218EA" w:rsidRDefault="0011719B">
          <w:pPr>
            <w:pStyle w:val="11"/>
            <w:tabs>
              <w:tab w:val="right" w:leader="dot" w:pos="8296"/>
            </w:tabs>
            <w:rPr>
              <w:noProof/>
              <w:szCs w:val="22"/>
            </w:rPr>
          </w:pPr>
          <w:hyperlink w:anchor="_Toc452383265" w:history="1">
            <w:r w:rsidR="008218EA" w:rsidRPr="00CA423D">
              <w:rPr>
                <w:rStyle w:val="aa"/>
                <w:noProof/>
              </w:rPr>
              <w:t>§3</w:t>
            </w:r>
            <w:r w:rsidR="008218EA" w:rsidRPr="00CA423D">
              <w:rPr>
                <w:rStyle w:val="aa"/>
                <w:rFonts w:hint="eastAsia"/>
                <w:noProof/>
              </w:rPr>
              <w:t xml:space="preserve"> </w:t>
            </w:r>
            <w:r w:rsidR="008218EA" w:rsidRPr="00CA423D">
              <w:rPr>
                <w:rStyle w:val="aa"/>
                <w:rFonts w:hint="eastAsia"/>
                <w:noProof/>
              </w:rPr>
              <w:t>系统角色</w:t>
            </w:r>
            <w:r w:rsidR="008218EA">
              <w:rPr>
                <w:noProof/>
                <w:webHidden/>
              </w:rPr>
              <w:tab/>
            </w:r>
            <w:r w:rsidR="008218EA">
              <w:rPr>
                <w:noProof/>
                <w:webHidden/>
              </w:rPr>
              <w:fldChar w:fldCharType="begin"/>
            </w:r>
            <w:r w:rsidR="008218EA">
              <w:rPr>
                <w:noProof/>
                <w:webHidden/>
              </w:rPr>
              <w:instrText xml:space="preserve"> PAGEREF _Toc452383265 \h </w:instrText>
            </w:r>
            <w:r w:rsidR="008218EA">
              <w:rPr>
                <w:noProof/>
                <w:webHidden/>
              </w:rPr>
            </w:r>
            <w:r w:rsidR="008218EA">
              <w:rPr>
                <w:noProof/>
                <w:webHidden/>
              </w:rPr>
              <w:fldChar w:fldCharType="separate"/>
            </w:r>
            <w:r w:rsidR="008218EA">
              <w:rPr>
                <w:noProof/>
                <w:webHidden/>
              </w:rPr>
              <w:t>7</w:t>
            </w:r>
            <w:r w:rsidR="008218EA">
              <w:rPr>
                <w:noProof/>
                <w:webHidden/>
              </w:rPr>
              <w:fldChar w:fldCharType="end"/>
            </w:r>
          </w:hyperlink>
        </w:p>
        <w:p w:rsidR="008218EA" w:rsidRDefault="0011719B">
          <w:pPr>
            <w:pStyle w:val="21"/>
            <w:tabs>
              <w:tab w:val="right" w:leader="dot" w:pos="8296"/>
            </w:tabs>
            <w:rPr>
              <w:noProof/>
              <w:szCs w:val="22"/>
            </w:rPr>
          </w:pPr>
          <w:hyperlink w:anchor="_Toc452383266" w:history="1">
            <w:r w:rsidR="008218EA" w:rsidRPr="00CA423D">
              <w:rPr>
                <w:rStyle w:val="aa"/>
                <w:noProof/>
              </w:rPr>
              <w:t>§3.1</w:t>
            </w:r>
            <w:r w:rsidR="008218EA" w:rsidRPr="00CA423D">
              <w:rPr>
                <w:rStyle w:val="aa"/>
                <w:rFonts w:hint="eastAsia"/>
                <w:noProof/>
              </w:rPr>
              <w:t xml:space="preserve"> </w:t>
            </w:r>
            <w:r w:rsidR="008218EA" w:rsidRPr="00CA423D">
              <w:rPr>
                <w:rStyle w:val="aa"/>
                <w:rFonts w:hint="eastAsia"/>
                <w:noProof/>
              </w:rPr>
              <w:t>系统角色划分</w:t>
            </w:r>
            <w:r w:rsidR="008218EA">
              <w:rPr>
                <w:noProof/>
                <w:webHidden/>
              </w:rPr>
              <w:tab/>
            </w:r>
            <w:r w:rsidR="008218EA">
              <w:rPr>
                <w:noProof/>
                <w:webHidden/>
              </w:rPr>
              <w:fldChar w:fldCharType="begin"/>
            </w:r>
            <w:r w:rsidR="008218EA">
              <w:rPr>
                <w:noProof/>
                <w:webHidden/>
              </w:rPr>
              <w:instrText xml:space="preserve"> PAGEREF _Toc452383266 \h </w:instrText>
            </w:r>
            <w:r w:rsidR="008218EA">
              <w:rPr>
                <w:noProof/>
                <w:webHidden/>
              </w:rPr>
            </w:r>
            <w:r w:rsidR="008218EA">
              <w:rPr>
                <w:noProof/>
                <w:webHidden/>
              </w:rPr>
              <w:fldChar w:fldCharType="separate"/>
            </w:r>
            <w:r w:rsidR="008218EA">
              <w:rPr>
                <w:noProof/>
                <w:webHidden/>
              </w:rPr>
              <w:t>7</w:t>
            </w:r>
            <w:r w:rsidR="008218EA">
              <w:rPr>
                <w:noProof/>
                <w:webHidden/>
              </w:rPr>
              <w:fldChar w:fldCharType="end"/>
            </w:r>
          </w:hyperlink>
        </w:p>
        <w:p w:rsidR="008218EA" w:rsidRDefault="0011719B">
          <w:pPr>
            <w:pStyle w:val="21"/>
            <w:tabs>
              <w:tab w:val="right" w:leader="dot" w:pos="8296"/>
            </w:tabs>
            <w:rPr>
              <w:noProof/>
              <w:szCs w:val="22"/>
            </w:rPr>
          </w:pPr>
          <w:hyperlink w:anchor="_Toc452383267" w:history="1">
            <w:r w:rsidR="008218EA" w:rsidRPr="00CA423D">
              <w:rPr>
                <w:rStyle w:val="aa"/>
                <w:noProof/>
              </w:rPr>
              <w:t>§3.2</w:t>
            </w:r>
            <w:r w:rsidR="008218EA" w:rsidRPr="00CA423D">
              <w:rPr>
                <w:rStyle w:val="aa"/>
                <w:rFonts w:hint="eastAsia"/>
                <w:noProof/>
              </w:rPr>
              <w:t xml:space="preserve"> </w:t>
            </w:r>
            <w:r w:rsidR="008218EA" w:rsidRPr="00CA423D">
              <w:rPr>
                <w:rStyle w:val="aa"/>
                <w:rFonts w:hint="eastAsia"/>
                <w:noProof/>
              </w:rPr>
              <w:t>角色权限分配</w:t>
            </w:r>
            <w:r w:rsidR="008218EA">
              <w:rPr>
                <w:noProof/>
                <w:webHidden/>
              </w:rPr>
              <w:tab/>
            </w:r>
            <w:r w:rsidR="008218EA">
              <w:rPr>
                <w:noProof/>
                <w:webHidden/>
              </w:rPr>
              <w:fldChar w:fldCharType="begin"/>
            </w:r>
            <w:r w:rsidR="008218EA">
              <w:rPr>
                <w:noProof/>
                <w:webHidden/>
              </w:rPr>
              <w:instrText xml:space="preserve"> PAGEREF _Toc452383267 \h </w:instrText>
            </w:r>
            <w:r w:rsidR="008218EA">
              <w:rPr>
                <w:noProof/>
                <w:webHidden/>
              </w:rPr>
            </w:r>
            <w:r w:rsidR="008218EA">
              <w:rPr>
                <w:noProof/>
                <w:webHidden/>
              </w:rPr>
              <w:fldChar w:fldCharType="separate"/>
            </w:r>
            <w:r w:rsidR="008218EA">
              <w:rPr>
                <w:noProof/>
                <w:webHidden/>
              </w:rPr>
              <w:t>7</w:t>
            </w:r>
            <w:r w:rsidR="008218EA">
              <w:rPr>
                <w:noProof/>
                <w:webHidden/>
              </w:rPr>
              <w:fldChar w:fldCharType="end"/>
            </w:r>
          </w:hyperlink>
        </w:p>
        <w:p w:rsidR="008218EA" w:rsidRDefault="0011719B">
          <w:pPr>
            <w:pStyle w:val="30"/>
            <w:tabs>
              <w:tab w:val="right" w:leader="dot" w:pos="8296"/>
            </w:tabs>
            <w:rPr>
              <w:noProof/>
              <w:szCs w:val="22"/>
            </w:rPr>
          </w:pPr>
          <w:hyperlink w:anchor="_Toc452383268" w:history="1">
            <w:r w:rsidR="008218EA" w:rsidRPr="00CA423D">
              <w:rPr>
                <w:rStyle w:val="aa"/>
                <w:noProof/>
              </w:rPr>
              <w:t>§3.2.1</w:t>
            </w:r>
            <w:r w:rsidR="008218EA" w:rsidRPr="00CA423D">
              <w:rPr>
                <w:rStyle w:val="aa"/>
                <w:rFonts w:hint="eastAsia"/>
                <w:noProof/>
              </w:rPr>
              <w:t xml:space="preserve"> </w:t>
            </w:r>
            <w:r w:rsidR="008218EA" w:rsidRPr="00CA423D">
              <w:rPr>
                <w:rStyle w:val="aa"/>
                <w:rFonts w:hint="eastAsia"/>
                <w:noProof/>
              </w:rPr>
              <w:t>系统管理类角色</w:t>
            </w:r>
            <w:r w:rsidR="008218EA">
              <w:rPr>
                <w:noProof/>
                <w:webHidden/>
              </w:rPr>
              <w:tab/>
            </w:r>
            <w:r w:rsidR="008218EA">
              <w:rPr>
                <w:noProof/>
                <w:webHidden/>
              </w:rPr>
              <w:fldChar w:fldCharType="begin"/>
            </w:r>
            <w:r w:rsidR="008218EA">
              <w:rPr>
                <w:noProof/>
                <w:webHidden/>
              </w:rPr>
              <w:instrText xml:space="preserve"> PAGEREF _Toc452383268 \h </w:instrText>
            </w:r>
            <w:r w:rsidR="008218EA">
              <w:rPr>
                <w:noProof/>
                <w:webHidden/>
              </w:rPr>
            </w:r>
            <w:r w:rsidR="008218EA">
              <w:rPr>
                <w:noProof/>
                <w:webHidden/>
              </w:rPr>
              <w:fldChar w:fldCharType="separate"/>
            </w:r>
            <w:r w:rsidR="008218EA">
              <w:rPr>
                <w:noProof/>
                <w:webHidden/>
              </w:rPr>
              <w:t>7</w:t>
            </w:r>
            <w:r w:rsidR="008218EA">
              <w:rPr>
                <w:noProof/>
                <w:webHidden/>
              </w:rPr>
              <w:fldChar w:fldCharType="end"/>
            </w:r>
          </w:hyperlink>
        </w:p>
        <w:p w:rsidR="008218EA" w:rsidRDefault="0011719B">
          <w:pPr>
            <w:pStyle w:val="30"/>
            <w:tabs>
              <w:tab w:val="right" w:leader="dot" w:pos="8296"/>
            </w:tabs>
            <w:rPr>
              <w:noProof/>
              <w:szCs w:val="22"/>
            </w:rPr>
          </w:pPr>
          <w:hyperlink w:anchor="_Toc452383269" w:history="1">
            <w:r w:rsidR="008218EA" w:rsidRPr="00CA423D">
              <w:rPr>
                <w:rStyle w:val="aa"/>
                <w:noProof/>
              </w:rPr>
              <w:t>§3.2.2</w:t>
            </w:r>
            <w:r w:rsidR="008218EA" w:rsidRPr="00CA423D">
              <w:rPr>
                <w:rStyle w:val="aa"/>
                <w:rFonts w:hint="eastAsia"/>
                <w:noProof/>
              </w:rPr>
              <w:t xml:space="preserve"> </w:t>
            </w:r>
            <w:r w:rsidR="008218EA" w:rsidRPr="00CA423D">
              <w:rPr>
                <w:rStyle w:val="aa"/>
                <w:rFonts w:hint="eastAsia"/>
                <w:noProof/>
              </w:rPr>
              <w:t>运营类角色</w:t>
            </w:r>
            <w:r w:rsidR="008218EA">
              <w:rPr>
                <w:noProof/>
                <w:webHidden/>
              </w:rPr>
              <w:tab/>
            </w:r>
            <w:r w:rsidR="008218EA">
              <w:rPr>
                <w:noProof/>
                <w:webHidden/>
              </w:rPr>
              <w:fldChar w:fldCharType="begin"/>
            </w:r>
            <w:r w:rsidR="008218EA">
              <w:rPr>
                <w:noProof/>
                <w:webHidden/>
              </w:rPr>
              <w:instrText xml:space="preserve"> PAGEREF _Toc452383269 \h </w:instrText>
            </w:r>
            <w:r w:rsidR="008218EA">
              <w:rPr>
                <w:noProof/>
                <w:webHidden/>
              </w:rPr>
            </w:r>
            <w:r w:rsidR="008218EA">
              <w:rPr>
                <w:noProof/>
                <w:webHidden/>
              </w:rPr>
              <w:fldChar w:fldCharType="separate"/>
            </w:r>
            <w:r w:rsidR="008218EA">
              <w:rPr>
                <w:noProof/>
                <w:webHidden/>
              </w:rPr>
              <w:t>7</w:t>
            </w:r>
            <w:r w:rsidR="008218EA">
              <w:rPr>
                <w:noProof/>
                <w:webHidden/>
              </w:rPr>
              <w:fldChar w:fldCharType="end"/>
            </w:r>
          </w:hyperlink>
        </w:p>
        <w:p w:rsidR="008218EA" w:rsidRDefault="0011719B">
          <w:pPr>
            <w:pStyle w:val="11"/>
            <w:tabs>
              <w:tab w:val="right" w:leader="dot" w:pos="8296"/>
            </w:tabs>
            <w:rPr>
              <w:noProof/>
              <w:szCs w:val="22"/>
            </w:rPr>
          </w:pPr>
          <w:hyperlink w:anchor="_Toc452383270" w:history="1">
            <w:r w:rsidR="008218EA" w:rsidRPr="00CA423D">
              <w:rPr>
                <w:rStyle w:val="aa"/>
                <w:noProof/>
              </w:rPr>
              <w:t>§4</w:t>
            </w:r>
            <w:r w:rsidR="008218EA" w:rsidRPr="00CA423D">
              <w:rPr>
                <w:rStyle w:val="aa"/>
                <w:rFonts w:hint="eastAsia"/>
                <w:noProof/>
              </w:rPr>
              <w:t xml:space="preserve"> </w:t>
            </w:r>
            <w:r w:rsidR="008218EA" w:rsidRPr="00CA423D">
              <w:rPr>
                <w:rStyle w:val="aa"/>
                <w:rFonts w:hint="eastAsia"/>
                <w:noProof/>
              </w:rPr>
              <w:t>系统设计</w:t>
            </w:r>
            <w:r w:rsidR="008218EA">
              <w:rPr>
                <w:noProof/>
                <w:webHidden/>
              </w:rPr>
              <w:tab/>
            </w:r>
            <w:r w:rsidR="008218EA">
              <w:rPr>
                <w:noProof/>
                <w:webHidden/>
              </w:rPr>
              <w:fldChar w:fldCharType="begin"/>
            </w:r>
            <w:r w:rsidR="008218EA">
              <w:rPr>
                <w:noProof/>
                <w:webHidden/>
              </w:rPr>
              <w:instrText xml:space="preserve"> PAGEREF _Toc452383270 \h </w:instrText>
            </w:r>
            <w:r w:rsidR="008218EA">
              <w:rPr>
                <w:noProof/>
                <w:webHidden/>
              </w:rPr>
            </w:r>
            <w:r w:rsidR="008218EA">
              <w:rPr>
                <w:noProof/>
                <w:webHidden/>
              </w:rPr>
              <w:fldChar w:fldCharType="separate"/>
            </w:r>
            <w:r w:rsidR="008218EA">
              <w:rPr>
                <w:noProof/>
                <w:webHidden/>
              </w:rPr>
              <w:t>9</w:t>
            </w:r>
            <w:r w:rsidR="008218EA">
              <w:rPr>
                <w:noProof/>
                <w:webHidden/>
              </w:rPr>
              <w:fldChar w:fldCharType="end"/>
            </w:r>
          </w:hyperlink>
        </w:p>
        <w:p w:rsidR="008218EA" w:rsidRDefault="0011719B">
          <w:pPr>
            <w:pStyle w:val="21"/>
            <w:tabs>
              <w:tab w:val="right" w:leader="dot" w:pos="8296"/>
            </w:tabs>
            <w:rPr>
              <w:noProof/>
              <w:szCs w:val="22"/>
            </w:rPr>
          </w:pPr>
          <w:hyperlink w:anchor="_Toc452383271" w:history="1">
            <w:r w:rsidR="008218EA" w:rsidRPr="00CA423D">
              <w:rPr>
                <w:rStyle w:val="aa"/>
                <w:noProof/>
              </w:rPr>
              <w:t>§4.1</w:t>
            </w:r>
            <w:r w:rsidR="008218EA" w:rsidRPr="00CA423D">
              <w:rPr>
                <w:rStyle w:val="aa"/>
                <w:rFonts w:hint="eastAsia"/>
                <w:noProof/>
              </w:rPr>
              <w:t xml:space="preserve"> </w:t>
            </w:r>
            <w:r w:rsidR="008218EA" w:rsidRPr="00CA423D">
              <w:rPr>
                <w:rStyle w:val="aa"/>
                <w:rFonts w:hint="eastAsia"/>
                <w:noProof/>
              </w:rPr>
              <w:t>设计原则</w:t>
            </w:r>
            <w:r w:rsidR="008218EA">
              <w:rPr>
                <w:noProof/>
                <w:webHidden/>
              </w:rPr>
              <w:tab/>
            </w:r>
            <w:r w:rsidR="008218EA">
              <w:rPr>
                <w:noProof/>
                <w:webHidden/>
              </w:rPr>
              <w:fldChar w:fldCharType="begin"/>
            </w:r>
            <w:r w:rsidR="008218EA">
              <w:rPr>
                <w:noProof/>
                <w:webHidden/>
              </w:rPr>
              <w:instrText xml:space="preserve"> PAGEREF _Toc452383271 \h </w:instrText>
            </w:r>
            <w:r w:rsidR="008218EA">
              <w:rPr>
                <w:noProof/>
                <w:webHidden/>
              </w:rPr>
            </w:r>
            <w:r w:rsidR="008218EA">
              <w:rPr>
                <w:noProof/>
                <w:webHidden/>
              </w:rPr>
              <w:fldChar w:fldCharType="separate"/>
            </w:r>
            <w:r w:rsidR="008218EA">
              <w:rPr>
                <w:noProof/>
                <w:webHidden/>
              </w:rPr>
              <w:t>9</w:t>
            </w:r>
            <w:r w:rsidR="008218EA">
              <w:rPr>
                <w:noProof/>
                <w:webHidden/>
              </w:rPr>
              <w:fldChar w:fldCharType="end"/>
            </w:r>
          </w:hyperlink>
        </w:p>
        <w:p w:rsidR="008218EA" w:rsidRDefault="0011719B">
          <w:pPr>
            <w:pStyle w:val="30"/>
            <w:tabs>
              <w:tab w:val="right" w:leader="dot" w:pos="8296"/>
            </w:tabs>
            <w:rPr>
              <w:noProof/>
              <w:szCs w:val="22"/>
            </w:rPr>
          </w:pPr>
          <w:hyperlink w:anchor="_Toc452383272" w:history="1">
            <w:r w:rsidR="008218EA" w:rsidRPr="00CA423D">
              <w:rPr>
                <w:rStyle w:val="aa"/>
                <w:noProof/>
              </w:rPr>
              <w:t>§4.1.1</w:t>
            </w:r>
            <w:r w:rsidR="008218EA" w:rsidRPr="00CA423D">
              <w:rPr>
                <w:rStyle w:val="aa"/>
                <w:rFonts w:hint="eastAsia"/>
                <w:noProof/>
              </w:rPr>
              <w:t xml:space="preserve"> </w:t>
            </w:r>
            <w:r w:rsidR="008218EA" w:rsidRPr="00CA423D">
              <w:rPr>
                <w:rStyle w:val="aa"/>
                <w:rFonts w:hint="eastAsia"/>
                <w:noProof/>
              </w:rPr>
              <w:t>系统设计原则</w:t>
            </w:r>
            <w:r w:rsidR="008218EA">
              <w:rPr>
                <w:noProof/>
                <w:webHidden/>
              </w:rPr>
              <w:tab/>
            </w:r>
            <w:r w:rsidR="008218EA">
              <w:rPr>
                <w:noProof/>
                <w:webHidden/>
              </w:rPr>
              <w:fldChar w:fldCharType="begin"/>
            </w:r>
            <w:r w:rsidR="008218EA">
              <w:rPr>
                <w:noProof/>
                <w:webHidden/>
              </w:rPr>
              <w:instrText xml:space="preserve"> PAGEREF _Toc452383272 \h </w:instrText>
            </w:r>
            <w:r w:rsidR="008218EA">
              <w:rPr>
                <w:noProof/>
                <w:webHidden/>
              </w:rPr>
            </w:r>
            <w:r w:rsidR="008218EA">
              <w:rPr>
                <w:noProof/>
                <w:webHidden/>
              </w:rPr>
              <w:fldChar w:fldCharType="separate"/>
            </w:r>
            <w:r w:rsidR="008218EA">
              <w:rPr>
                <w:noProof/>
                <w:webHidden/>
              </w:rPr>
              <w:t>9</w:t>
            </w:r>
            <w:r w:rsidR="008218EA">
              <w:rPr>
                <w:noProof/>
                <w:webHidden/>
              </w:rPr>
              <w:fldChar w:fldCharType="end"/>
            </w:r>
          </w:hyperlink>
        </w:p>
        <w:p w:rsidR="008218EA" w:rsidRDefault="0011719B">
          <w:pPr>
            <w:pStyle w:val="30"/>
            <w:tabs>
              <w:tab w:val="right" w:leader="dot" w:pos="8296"/>
            </w:tabs>
            <w:rPr>
              <w:noProof/>
              <w:szCs w:val="22"/>
            </w:rPr>
          </w:pPr>
          <w:hyperlink w:anchor="_Toc452383273" w:history="1">
            <w:r w:rsidR="008218EA" w:rsidRPr="00CA423D">
              <w:rPr>
                <w:rStyle w:val="aa"/>
                <w:noProof/>
              </w:rPr>
              <w:t>§4.1.2</w:t>
            </w:r>
            <w:r w:rsidR="008218EA" w:rsidRPr="00CA423D">
              <w:rPr>
                <w:rStyle w:val="aa"/>
                <w:rFonts w:hint="eastAsia"/>
                <w:noProof/>
              </w:rPr>
              <w:t xml:space="preserve"> </w:t>
            </w:r>
            <w:r w:rsidR="008218EA" w:rsidRPr="00CA423D">
              <w:rPr>
                <w:rStyle w:val="aa"/>
                <w:rFonts w:hint="eastAsia"/>
                <w:noProof/>
              </w:rPr>
              <w:t>业务应用支撑平台设计原则</w:t>
            </w:r>
            <w:r w:rsidR="008218EA">
              <w:rPr>
                <w:noProof/>
                <w:webHidden/>
              </w:rPr>
              <w:tab/>
            </w:r>
            <w:r w:rsidR="008218EA">
              <w:rPr>
                <w:noProof/>
                <w:webHidden/>
              </w:rPr>
              <w:fldChar w:fldCharType="begin"/>
            </w:r>
            <w:r w:rsidR="008218EA">
              <w:rPr>
                <w:noProof/>
                <w:webHidden/>
              </w:rPr>
              <w:instrText xml:space="preserve"> PAGEREF _Toc452383273 \h </w:instrText>
            </w:r>
            <w:r w:rsidR="008218EA">
              <w:rPr>
                <w:noProof/>
                <w:webHidden/>
              </w:rPr>
            </w:r>
            <w:r w:rsidR="008218EA">
              <w:rPr>
                <w:noProof/>
                <w:webHidden/>
              </w:rPr>
              <w:fldChar w:fldCharType="separate"/>
            </w:r>
            <w:r w:rsidR="008218EA">
              <w:rPr>
                <w:noProof/>
                <w:webHidden/>
              </w:rPr>
              <w:t>9</w:t>
            </w:r>
            <w:r w:rsidR="008218EA">
              <w:rPr>
                <w:noProof/>
                <w:webHidden/>
              </w:rPr>
              <w:fldChar w:fldCharType="end"/>
            </w:r>
          </w:hyperlink>
        </w:p>
        <w:p w:rsidR="008218EA" w:rsidRDefault="0011719B">
          <w:pPr>
            <w:pStyle w:val="30"/>
            <w:tabs>
              <w:tab w:val="right" w:leader="dot" w:pos="8296"/>
            </w:tabs>
            <w:rPr>
              <w:noProof/>
              <w:szCs w:val="22"/>
            </w:rPr>
          </w:pPr>
          <w:hyperlink w:anchor="_Toc452383274" w:history="1">
            <w:r w:rsidR="008218EA" w:rsidRPr="00CA423D">
              <w:rPr>
                <w:rStyle w:val="aa"/>
                <w:noProof/>
              </w:rPr>
              <w:t>§4.1.3</w:t>
            </w:r>
            <w:r w:rsidR="008218EA" w:rsidRPr="00CA423D">
              <w:rPr>
                <w:rStyle w:val="aa"/>
                <w:rFonts w:hint="eastAsia"/>
                <w:noProof/>
              </w:rPr>
              <w:t xml:space="preserve"> </w:t>
            </w:r>
            <w:r w:rsidR="008218EA" w:rsidRPr="00CA423D">
              <w:rPr>
                <w:rStyle w:val="aa"/>
                <w:rFonts w:hint="eastAsia"/>
                <w:noProof/>
              </w:rPr>
              <w:t>总体技术架构</w:t>
            </w:r>
            <w:r w:rsidR="008218EA">
              <w:rPr>
                <w:noProof/>
                <w:webHidden/>
              </w:rPr>
              <w:tab/>
            </w:r>
            <w:r w:rsidR="008218EA">
              <w:rPr>
                <w:noProof/>
                <w:webHidden/>
              </w:rPr>
              <w:fldChar w:fldCharType="begin"/>
            </w:r>
            <w:r w:rsidR="008218EA">
              <w:rPr>
                <w:noProof/>
                <w:webHidden/>
              </w:rPr>
              <w:instrText xml:space="preserve"> PAGEREF _Toc452383274 \h </w:instrText>
            </w:r>
            <w:r w:rsidR="008218EA">
              <w:rPr>
                <w:noProof/>
                <w:webHidden/>
              </w:rPr>
            </w:r>
            <w:r w:rsidR="008218EA">
              <w:rPr>
                <w:noProof/>
                <w:webHidden/>
              </w:rPr>
              <w:fldChar w:fldCharType="separate"/>
            </w:r>
            <w:r w:rsidR="008218EA">
              <w:rPr>
                <w:noProof/>
                <w:webHidden/>
              </w:rPr>
              <w:t>9</w:t>
            </w:r>
            <w:r w:rsidR="008218EA">
              <w:rPr>
                <w:noProof/>
                <w:webHidden/>
              </w:rPr>
              <w:fldChar w:fldCharType="end"/>
            </w:r>
          </w:hyperlink>
        </w:p>
        <w:p w:rsidR="008218EA" w:rsidRDefault="0011719B">
          <w:pPr>
            <w:pStyle w:val="30"/>
            <w:tabs>
              <w:tab w:val="right" w:leader="dot" w:pos="8296"/>
            </w:tabs>
            <w:rPr>
              <w:noProof/>
              <w:szCs w:val="22"/>
            </w:rPr>
          </w:pPr>
          <w:hyperlink w:anchor="_Toc452383275" w:history="1">
            <w:r w:rsidR="008218EA" w:rsidRPr="00CA423D">
              <w:rPr>
                <w:rStyle w:val="aa"/>
                <w:noProof/>
              </w:rPr>
              <w:t>§4.1.4</w:t>
            </w:r>
            <w:r w:rsidR="008218EA" w:rsidRPr="00CA423D">
              <w:rPr>
                <w:rStyle w:val="aa"/>
                <w:rFonts w:hint="eastAsia"/>
                <w:noProof/>
              </w:rPr>
              <w:t xml:space="preserve"> </w:t>
            </w:r>
            <w:r w:rsidR="008218EA" w:rsidRPr="00CA423D">
              <w:rPr>
                <w:rStyle w:val="aa"/>
                <w:rFonts w:hint="eastAsia"/>
                <w:noProof/>
              </w:rPr>
              <w:t>总体功能架构</w:t>
            </w:r>
            <w:r w:rsidR="008218EA">
              <w:rPr>
                <w:noProof/>
                <w:webHidden/>
              </w:rPr>
              <w:tab/>
            </w:r>
            <w:r w:rsidR="008218EA">
              <w:rPr>
                <w:noProof/>
                <w:webHidden/>
              </w:rPr>
              <w:fldChar w:fldCharType="begin"/>
            </w:r>
            <w:r w:rsidR="008218EA">
              <w:rPr>
                <w:noProof/>
                <w:webHidden/>
              </w:rPr>
              <w:instrText xml:space="preserve"> PAGEREF _Toc452383275 \h </w:instrText>
            </w:r>
            <w:r w:rsidR="008218EA">
              <w:rPr>
                <w:noProof/>
                <w:webHidden/>
              </w:rPr>
            </w:r>
            <w:r w:rsidR="008218EA">
              <w:rPr>
                <w:noProof/>
                <w:webHidden/>
              </w:rPr>
              <w:fldChar w:fldCharType="separate"/>
            </w:r>
            <w:r w:rsidR="008218EA">
              <w:rPr>
                <w:noProof/>
                <w:webHidden/>
              </w:rPr>
              <w:t>11</w:t>
            </w:r>
            <w:r w:rsidR="008218EA">
              <w:rPr>
                <w:noProof/>
                <w:webHidden/>
              </w:rPr>
              <w:fldChar w:fldCharType="end"/>
            </w:r>
          </w:hyperlink>
        </w:p>
        <w:p w:rsidR="008218EA" w:rsidRDefault="0011719B">
          <w:pPr>
            <w:pStyle w:val="30"/>
            <w:tabs>
              <w:tab w:val="right" w:leader="dot" w:pos="8296"/>
            </w:tabs>
            <w:rPr>
              <w:noProof/>
              <w:szCs w:val="22"/>
            </w:rPr>
          </w:pPr>
          <w:hyperlink w:anchor="_Toc452383276" w:history="1">
            <w:r w:rsidR="008218EA" w:rsidRPr="00CA423D">
              <w:rPr>
                <w:rStyle w:val="aa"/>
                <w:noProof/>
              </w:rPr>
              <w:t>§4.1.5</w:t>
            </w:r>
            <w:r w:rsidR="008218EA" w:rsidRPr="00CA423D">
              <w:rPr>
                <w:rStyle w:val="aa"/>
                <w:rFonts w:hint="eastAsia"/>
                <w:noProof/>
              </w:rPr>
              <w:t xml:space="preserve"> </w:t>
            </w:r>
            <w:r w:rsidR="008218EA" w:rsidRPr="00CA423D">
              <w:rPr>
                <w:rStyle w:val="aa"/>
                <w:rFonts w:hint="eastAsia"/>
                <w:noProof/>
              </w:rPr>
              <w:t>系统功能部署</w:t>
            </w:r>
            <w:r w:rsidR="008218EA">
              <w:rPr>
                <w:noProof/>
                <w:webHidden/>
              </w:rPr>
              <w:tab/>
            </w:r>
            <w:r w:rsidR="008218EA">
              <w:rPr>
                <w:noProof/>
                <w:webHidden/>
              </w:rPr>
              <w:fldChar w:fldCharType="begin"/>
            </w:r>
            <w:r w:rsidR="008218EA">
              <w:rPr>
                <w:noProof/>
                <w:webHidden/>
              </w:rPr>
              <w:instrText xml:space="preserve"> PAGEREF _Toc452383276 \h </w:instrText>
            </w:r>
            <w:r w:rsidR="008218EA">
              <w:rPr>
                <w:noProof/>
                <w:webHidden/>
              </w:rPr>
            </w:r>
            <w:r w:rsidR="008218EA">
              <w:rPr>
                <w:noProof/>
                <w:webHidden/>
              </w:rPr>
              <w:fldChar w:fldCharType="separate"/>
            </w:r>
            <w:r w:rsidR="008218EA">
              <w:rPr>
                <w:noProof/>
                <w:webHidden/>
              </w:rPr>
              <w:t>13</w:t>
            </w:r>
            <w:r w:rsidR="008218EA">
              <w:rPr>
                <w:noProof/>
                <w:webHidden/>
              </w:rPr>
              <w:fldChar w:fldCharType="end"/>
            </w:r>
          </w:hyperlink>
        </w:p>
        <w:p w:rsidR="008218EA" w:rsidRDefault="0011719B">
          <w:pPr>
            <w:pStyle w:val="30"/>
            <w:tabs>
              <w:tab w:val="right" w:leader="dot" w:pos="8296"/>
            </w:tabs>
            <w:rPr>
              <w:noProof/>
              <w:szCs w:val="22"/>
            </w:rPr>
          </w:pPr>
          <w:hyperlink w:anchor="_Toc452383277" w:history="1">
            <w:r w:rsidR="008218EA" w:rsidRPr="00CA423D">
              <w:rPr>
                <w:rStyle w:val="aa"/>
                <w:noProof/>
              </w:rPr>
              <w:t>§4.1.6</w:t>
            </w:r>
            <w:r w:rsidR="008218EA" w:rsidRPr="00CA423D">
              <w:rPr>
                <w:rStyle w:val="aa"/>
                <w:rFonts w:hint="eastAsia"/>
                <w:noProof/>
              </w:rPr>
              <w:t xml:space="preserve"> </w:t>
            </w:r>
            <w:r w:rsidR="008218EA" w:rsidRPr="00CA423D">
              <w:rPr>
                <w:rStyle w:val="aa"/>
                <w:rFonts w:hint="eastAsia"/>
                <w:noProof/>
              </w:rPr>
              <w:t>系统特点</w:t>
            </w:r>
            <w:r w:rsidR="008218EA">
              <w:rPr>
                <w:noProof/>
                <w:webHidden/>
              </w:rPr>
              <w:tab/>
            </w:r>
            <w:r w:rsidR="008218EA">
              <w:rPr>
                <w:noProof/>
                <w:webHidden/>
              </w:rPr>
              <w:fldChar w:fldCharType="begin"/>
            </w:r>
            <w:r w:rsidR="008218EA">
              <w:rPr>
                <w:noProof/>
                <w:webHidden/>
              </w:rPr>
              <w:instrText xml:space="preserve"> PAGEREF _Toc452383277 \h </w:instrText>
            </w:r>
            <w:r w:rsidR="008218EA">
              <w:rPr>
                <w:noProof/>
                <w:webHidden/>
              </w:rPr>
            </w:r>
            <w:r w:rsidR="008218EA">
              <w:rPr>
                <w:noProof/>
                <w:webHidden/>
              </w:rPr>
              <w:fldChar w:fldCharType="separate"/>
            </w:r>
            <w:r w:rsidR="008218EA">
              <w:rPr>
                <w:noProof/>
                <w:webHidden/>
              </w:rPr>
              <w:t>13</w:t>
            </w:r>
            <w:r w:rsidR="008218EA">
              <w:rPr>
                <w:noProof/>
                <w:webHidden/>
              </w:rPr>
              <w:fldChar w:fldCharType="end"/>
            </w:r>
          </w:hyperlink>
        </w:p>
        <w:p w:rsidR="008218EA" w:rsidRDefault="0011719B">
          <w:pPr>
            <w:pStyle w:val="21"/>
            <w:tabs>
              <w:tab w:val="right" w:leader="dot" w:pos="8296"/>
            </w:tabs>
            <w:rPr>
              <w:noProof/>
              <w:szCs w:val="22"/>
            </w:rPr>
          </w:pPr>
          <w:hyperlink w:anchor="_Toc452383278" w:history="1">
            <w:r w:rsidR="008218EA" w:rsidRPr="00CA423D">
              <w:rPr>
                <w:rStyle w:val="aa"/>
                <w:noProof/>
              </w:rPr>
              <w:t>§4.2</w:t>
            </w:r>
            <w:r w:rsidR="008218EA" w:rsidRPr="00CA423D">
              <w:rPr>
                <w:rStyle w:val="aa"/>
                <w:rFonts w:hint="eastAsia"/>
                <w:noProof/>
              </w:rPr>
              <w:t xml:space="preserve"> </w:t>
            </w:r>
            <w:r w:rsidR="008218EA" w:rsidRPr="00CA423D">
              <w:rPr>
                <w:rStyle w:val="aa"/>
                <w:rFonts w:hint="eastAsia"/>
                <w:noProof/>
              </w:rPr>
              <w:t>系统功能设计</w:t>
            </w:r>
            <w:r w:rsidR="008218EA">
              <w:rPr>
                <w:noProof/>
                <w:webHidden/>
              </w:rPr>
              <w:tab/>
            </w:r>
            <w:r w:rsidR="008218EA">
              <w:rPr>
                <w:noProof/>
                <w:webHidden/>
              </w:rPr>
              <w:fldChar w:fldCharType="begin"/>
            </w:r>
            <w:r w:rsidR="008218EA">
              <w:rPr>
                <w:noProof/>
                <w:webHidden/>
              </w:rPr>
              <w:instrText xml:space="preserve"> PAGEREF _Toc452383278 \h </w:instrText>
            </w:r>
            <w:r w:rsidR="008218EA">
              <w:rPr>
                <w:noProof/>
                <w:webHidden/>
              </w:rPr>
            </w:r>
            <w:r w:rsidR="008218EA">
              <w:rPr>
                <w:noProof/>
                <w:webHidden/>
              </w:rPr>
              <w:fldChar w:fldCharType="separate"/>
            </w:r>
            <w:r w:rsidR="008218EA">
              <w:rPr>
                <w:noProof/>
                <w:webHidden/>
              </w:rPr>
              <w:t>13</w:t>
            </w:r>
            <w:r w:rsidR="008218EA">
              <w:rPr>
                <w:noProof/>
                <w:webHidden/>
              </w:rPr>
              <w:fldChar w:fldCharType="end"/>
            </w:r>
          </w:hyperlink>
        </w:p>
        <w:p w:rsidR="008218EA" w:rsidRDefault="0011719B">
          <w:pPr>
            <w:pStyle w:val="30"/>
            <w:tabs>
              <w:tab w:val="right" w:leader="dot" w:pos="8296"/>
            </w:tabs>
            <w:rPr>
              <w:noProof/>
              <w:szCs w:val="22"/>
            </w:rPr>
          </w:pPr>
          <w:hyperlink w:anchor="_Toc452383279" w:history="1">
            <w:r w:rsidR="008218EA" w:rsidRPr="00CA423D">
              <w:rPr>
                <w:rStyle w:val="aa"/>
                <w:noProof/>
              </w:rPr>
              <w:t>§4.2.1</w:t>
            </w:r>
            <w:r w:rsidR="008218EA" w:rsidRPr="00CA423D">
              <w:rPr>
                <w:rStyle w:val="aa"/>
                <w:rFonts w:hint="eastAsia"/>
                <w:noProof/>
              </w:rPr>
              <w:t xml:space="preserve"> </w:t>
            </w:r>
            <w:r w:rsidR="008218EA" w:rsidRPr="00CA423D">
              <w:rPr>
                <w:rStyle w:val="aa"/>
                <w:rFonts w:hint="eastAsia"/>
                <w:noProof/>
              </w:rPr>
              <w:t>系统管理</w:t>
            </w:r>
            <w:r w:rsidR="008218EA">
              <w:rPr>
                <w:noProof/>
                <w:webHidden/>
              </w:rPr>
              <w:tab/>
            </w:r>
            <w:r w:rsidR="008218EA">
              <w:rPr>
                <w:noProof/>
                <w:webHidden/>
              </w:rPr>
              <w:fldChar w:fldCharType="begin"/>
            </w:r>
            <w:r w:rsidR="008218EA">
              <w:rPr>
                <w:noProof/>
                <w:webHidden/>
              </w:rPr>
              <w:instrText xml:space="preserve"> PAGEREF _Toc452383279 \h </w:instrText>
            </w:r>
            <w:r w:rsidR="008218EA">
              <w:rPr>
                <w:noProof/>
                <w:webHidden/>
              </w:rPr>
            </w:r>
            <w:r w:rsidR="008218EA">
              <w:rPr>
                <w:noProof/>
                <w:webHidden/>
              </w:rPr>
              <w:fldChar w:fldCharType="separate"/>
            </w:r>
            <w:r w:rsidR="008218EA">
              <w:rPr>
                <w:noProof/>
                <w:webHidden/>
              </w:rPr>
              <w:t>13</w:t>
            </w:r>
            <w:r w:rsidR="008218EA">
              <w:rPr>
                <w:noProof/>
                <w:webHidden/>
              </w:rPr>
              <w:fldChar w:fldCharType="end"/>
            </w:r>
          </w:hyperlink>
        </w:p>
        <w:p w:rsidR="008218EA" w:rsidRDefault="0011719B">
          <w:pPr>
            <w:pStyle w:val="30"/>
            <w:tabs>
              <w:tab w:val="right" w:leader="dot" w:pos="8296"/>
            </w:tabs>
            <w:rPr>
              <w:noProof/>
              <w:szCs w:val="22"/>
            </w:rPr>
          </w:pPr>
          <w:hyperlink w:anchor="_Toc452383280" w:history="1">
            <w:r w:rsidR="008218EA" w:rsidRPr="00CA423D">
              <w:rPr>
                <w:rStyle w:val="aa"/>
                <w:noProof/>
              </w:rPr>
              <w:t>§4.2.2</w:t>
            </w:r>
            <w:r w:rsidR="008218EA" w:rsidRPr="00CA423D">
              <w:rPr>
                <w:rStyle w:val="aa"/>
                <w:rFonts w:hint="eastAsia"/>
                <w:noProof/>
              </w:rPr>
              <w:t xml:space="preserve"> </w:t>
            </w:r>
            <w:r w:rsidR="008218EA" w:rsidRPr="00CA423D">
              <w:rPr>
                <w:rStyle w:val="aa"/>
                <w:rFonts w:hint="eastAsia"/>
                <w:noProof/>
              </w:rPr>
              <w:t>网络管理</w:t>
            </w:r>
            <w:r w:rsidR="008218EA">
              <w:rPr>
                <w:noProof/>
                <w:webHidden/>
              </w:rPr>
              <w:tab/>
            </w:r>
            <w:r w:rsidR="008218EA">
              <w:rPr>
                <w:noProof/>
                <w:webHidden/>
              </w:rPr>
              <w:fldChar w:fldCharType="begin"/>
            </w:r>
            <w:r w:rsidR="008218EA">
              <w:rPr>
                <w:noProof/>
                <w:webHidden/>
              </w:rPr>
              <w:instrText xml:space="preserve"> PAGEREF _Toc452383280 \h </w:instrText>
            </w:r>
            <w:r w:rsidR="008218EA">
              <w:rPr>
                <w:noProof/>
                <w:webHidden/>
              </w:rPr>
            </w:r>
            <w:r w:rsidR="008218EA">
              <w:rPr>
                <w:noProof/>
                <w:webHidden/>
              </w:rPr>
              <w:fldChar w:fldCharType="separate"/>
            </w:r>
            <w:r w:rsidR="008218EA">
              <w:rPr>
                <w:noProof/>
                <w:webHidden/>
              </w:rPr>
              <w:t>14</w:t>
            </w:r>
            <w:r w:rsidR="008218EA">
              <w:rPr>
                <w:noProof/>
                <w:webHidden/>
              </w:rPr>
              <w:fldChar w:fldCharType="end"/>
            </w:r>
          </w:hyperlink>
        </w:p>
        <w:p w:rsidR="008218EA" w:rsidRDefault="0011719B">
          <w:pPr>
            <w:pStyle w:val="30"/>
            <w:tabs>
              <w:tab w:val="right" w:leader="dot" w:pos="8296"/>
            </w:tabs>
            <w:rPr>
              <w:noProof/>
              <w:szCs w:val="22"/>
            </w:rPr>
          </w:pPr>
          <w:hyperlink w:anchor="_Toc452383281" w:history="1">
            <w:r w:rsidR="008218EA" w:rsidRPr="00CA423D">
              <w:rPr>
                <w:rStyle w:val="aa"/>
                <w:noProof/>
              </w:rPr>
              <w:t>§4.2.3</w:t>
            </w:r>
            <w:r w:rsidR="008218EA" w:rsidRPr="00CA423D">
              <w:rPr>
                <w:rStyle w:val="aa"/>
                <w:rFonts w:hint="eastAsia"/>
                <w:noProof/>
              </w:rPr>
              <w:t xml:space="preserve"> </w:t>
            </w:r>
            <w:r w:rsidR="008218EA" w:rsidRPr="00CA423D">
              <w:rPr>
                <w:rStyle w:val="aa"/>
                <w:rFonts w:hint="eastAsia"/>
                <w:noProof/>
              </w:rPr>
              <w:t>运营管理</w:t>
            </w:r>
            <w:r w:rsidR="008218EA">
              <w:rPr>
                <w:noProof/>
                <w:webHidden/>
              </w:rPr>
              <w:tab/>
            </w:r>
            <w:r w:rsidR="008218EA">
              <w:rPr>
                <w:noProof/>
                <w:webHidden/>
              </w:rPr>
              <w:fldChar w:fldCharType="begin"/>
            </w:r>
            <w:r w:rsidR="008218EA">
              <w:rPr>
                <w:noProof/>
                <w:webHidden/>
              </w:rPr>
              <w:instrText xml:space="preserve"> PAGEREF _Toc452383281 \h </w:instrText>
            </w:r>
            <w:r w:rsidR="008218EA">
              <w:rPr>
                <w:noProof/>
                <w:webHidden/>
              </w:rPr>
            </w:r>
            <w:r w:rsidR="008218EA">
              <w:rPr>
                <w:noProof/>
                <w:webHidden/>
              </w:rPr>
              <w:fldChar w:fldCharType="separate"/>
            </w:r>
            <w:r w:rsidR="008218EA">
              <w:rPr>
                <w:noProof/>
                <w:webHidden/>
              </w:rPr>
              <w:t>15</w:t>
            </w:r>
            <w:r w:rsidR="008218EA">
              <w:rPr>
                <w:noProof/>
                <w:webHidden/>
              </w:rPr>
              <w:fldChar w:fldCharType="end"/>
            </w:r>
          </w:hyperlink>
        </w:p>
        <w:p w:rsidR="008218EA" w:rsidRDefault="0011719B">
          <w:pPr>
            <w:pStyle w:val="30"/>
            <w:tabs>
              <w:tab w:val="right" w:leader="dot" w:pos="8296"/>
            </w:tabs>
            <w:rPr>
              <w:noProof/>
              <w:szCs w:val="22"/>
            </w:rPr>
          </w:pPr>
          <w:hyperlink w:anchor="_Toc452383282" w:history="1">
            <w:r w:rsidR="008218EA" w:rsidRPr="00CA423D">
              <w:rPr>
                <w:rStyle w:val="aa"/>
                <w:noProof/>
              </w:rPr>
              <w:t>§4.2.4</w:t>
            </w:r>
            <w:r w:rsidR="008218EA" w:rsidRPr="00CA423D">
              <w:rPr>
                <w:rStyle w:val="aa"/>
                <w:rFonts w:hint="eastAsia"/>
                <w:noProof/>
              </w:rPr>
              <w:t xml:space="preserve"> </w:t>
            </w:r>
            <w:r w:rsidR="008218EA" w:rsidRPr="00CA423D">
              <w:rPr>
                <w:rStyle w:val="aa"/>
                <w:rFonts w:hint="eastAsia"/>
                <w:noProof/>
              </w:rPr>
              <w:t>广告管理</w:t>
            </w:r>
            <w:r w:rsidR="008218EA">
              <w:rPr>
                <w:noProof/>
                <w:webHidden/>
              </w:rPr>
              <w:tab/>
            </w:r>
            <w:r w:rsidR="008218EA">
              <w:rPr>
                <w:noProof/>
                <w:webHidden/>
              </w:rPr>
              <w:fldChar w:fldCharType="begin"/>
            </w:r>
            <w:r w:rsidR="008218EA">
              <w:rPr>
                <w:noProof/>
                <w:webHidden/>
              </w:rPr>
              <w:instrText xml:space="preserve"> PAGEREF _Toc452383282 \h </w:instrText>
            </w:r>
            <w:r w:rsidR="008218EA">
              <w:rPr>
                <w:noProof/>
                <w:webHidden/>
              </w:rPr>
            </w:r>
            <w:r w:rsidR="008218EA">
              <w:rPr>
                <w:noProof/>
                <w:webHidden/>
              </w:rPr>
              <w:fldChar w:fldCharType="separate"/>
            </w:r>
            <w:r w:rsidR="008218EA">
              <w:rPr>
                <w:noProof/>
                <w:webHidden/>
              </w:rPr>
              <w:t>18</w:t>
            </w:r>
            <w:r w:rsidR="008218EA">
              <w:rPr>
                <w:noProof/>
                <w:webHidden/>
              </w:rPr>
              <w:fldChar w:fldCharType="end"/>
            </w:r>
          </w:hyperlink>
        </w:p>
        <w:p w:rsidR="008218EA" w:rsidRDefault="0011719B">
          <w:pPr>
            <w:pStyle w:val="30"/>
            <w:tabs>
              <w:tab w:val="right" w:leader="dot" w:pos="8296"/>
            </w:tabs>
            <w:rPr>
              <w:noProof/>
              <w:szCs w:val="22"/>
            </w:rPr>
          </w:pPr>
          <w:hyperlink w:anchor="_Toc452383283" w:history="1">
            <w:r w:rsidR="008218EA" w:rsidRPr="00CA423D">
              <w:rPr>
                <w:rStyle w:val="aa"/>
                <w:noProof/>
              </w:rPr>
              <w:t>§4.2.5</w:t>
            </w:r>
            <w:r w:rsidR="008218EA" w:rsidRPr="00CA423D">
              <w:rPr>
                <w:rStyle w:val="aa"/>
                <w:rFonts w:hint="eastAsia"/>
                <w:noProof/>
              </w:rPr>
              <w:t xml:space="preserve"> </w:t>
            </w:r>
            <w:r w:rsidR="008218EA" w:rsidRPr="00CA423D">
              <w:rPr>
                <w:rStyle w:val="aa"/>
                <w:rFonts w:hint="eastAsia"/>
                <w:noProof/>
              </w:rPr>
              <w:t>数据统计和分析</w:t>
            </w:r>
            <w:r w:rsidR="008218EA">
              <w:rPr>
                <w:noProof/>
                <w:webHidden/>
              </w:rPr>
              <w:tab/>
            </w:r>
            <w:r w:rsidR="008218EA">
              <w:rPr>
                <w:noProof/>
                <w:webHidden/>
              </w:rPr>
              <w:fldChar w:fldCharType="begin"/>
            </w:r>
            <w:r w:rsidR="008218EA">
              <w:rPr>
                <w:noProof/>
                <w:webHidden/>
              </w:rPr>
              <w:instrText xml:space="preserve"> PAGEREF _Toc452383283 \h </w:instrText>
            </w:r>
            <w:r w:rsidR="008218EA">
              <w:rPr>
                <w:noProof/>
                <w:webHidden/>
              </w:rPr>
            </w:r>
            <w:r w:rsidR="008218EA">
              <w:rPr>
                <w:noProof/>
                <w:webHidden/>
              </w:rPr>
              <w:fldChar w:fldCharType="separate"/>
            </w:r>
            <w:r w:rsidR="008218EA">
              <w:rPr>
                <w:noProof/>
                <w:webHidden/>
              </w:rPr>
              <w:t>22</w:t>
            </w:r>
            <w:r w:rsidR="008218EA">
              <w:rPr>
                <w:noProof/>
                <w:webHidden/>
              </w:rPr>
              <w:fldChar w:fldCharType="end"/>
            </w:r>
          </w:hyperlink>
        </w:p>
        <w:p w:rsidR="008218EA" w:rsidRDefault="0011719B">
          <w:pPr>
            <w:pStyle w:val="11"/>
            <w:tabs>
              <w:tab w:val="right" w:leader="dot" w:pos="8296"/>
            </w:tabs>
            <w:rPr>
              <w:noProof/>
              <w:szCs w:val="22"/>
            </w:rPr>
          </w:pPr>
          <w:hyperlink w:anchor="_Toc452383284" w:history="1">
            <w:r w:rsidR="008218EA" w:rsidRPr="00CA423D">
              <w:rPr>
                <w:rStyle w:val="aa"/>
                <w:noProof/>
              </w:rPr>
              <w:t>§5</w:t>
            </w:r>
            <w:r w:rsidR="008218EA" w:rsidRPr="00CA423D">
              <w:rPr>
                <w:rStyle w:val="aa"/>
                <w:rFonts w:hint="eastAsia"/>
                <w:noProof/>
              </w:rPr>
              <w:t xml:space="preserve"> </w:t>
            </w:r>
            <w:r w:rsidR="008218EA" w:rsidRPr="00CA423D">
              <w:rPr>
                <w:rStyle w:val="aa"/>
                <w:rFonts w:hint="eastAsia"/>
                <w:noProof/>
              </w:rPr>
              <w:t>数据库和资源文件</w:t>
            </w:r>
            <w:r w:rsidR="008218EA">
              <w:rPr>
                <w:noProof/>
                <w:webHidden/>
              </w:rPr>
              <w:tab/>
            </w:r>
            <w:r w:rsidR="008218EA">
              <w:rPr>
                <w:noProof/>
                <w:webHidden/>
              </w:rPr>
              <w:fldChar w:fldCharType="begin"/>
            </w:r>
            <w:r w:rsidR="008218EA">
              <w:rPr>
                <w:noProof/>
                <w:webHidden/>
              </w:rPr>
              <w:instrText xml:space="preserve"> PAGEREF _Toc452383284 \h </w:instrText>
            </w:r>
            <w:r w:rsidR="008218EA">
              <w:rPr>
                <w:noProof/>
                <w:webHidden/>
              </w:rPr>
            </w:r>
            <w:r w:rsidR="008218EA">
              <w:rPr>
                <w:noProof/>
                <w:webHidden/>
              </w:rPr>
              <w:fldChar w:fldCharType="separate"/>
            </w:r>
            <w:r w:rsidR="008218EA">
              <w:rPr>
                <w:noProof/>
                <w:webHidden/>
              </w:rPr>
              <w:t>23</w:t>
            </w:r>
            <w:r w:rsidR="008218EA">
              <w:rPr>
                <w:noProof/>
                <w:webHidden/>
              </w:rPr>
              <w:fldChar w:fldCharType="end"/>
            </w:r>
          </w:hyperlink>
        </w:p>
        <w:p w:rsidR="008218EA" w:rsidRDefault="0011719B">
          <w:pPr>
            <w:pStyle w:val="21"/>
            <w:tabs>
              <w:tab w:val="right" w:leader="dot" w:pos="8296"/>
            </w:tabs>
            <w:rPr>
              <w:noProof/>
              <w:szCs w:val="22"/>
            </w:rPr>
          </w:pPr>
          <w:hyperlink w:anchor="_Toc452383285" w:history="1">
            <w:r w:rsidR="008218EA" w:rsidRPr="00CA423D">
              <w:rPr>
                <w:rStyle w:val="aa"/>
                <w:noProof/>
              </w:rPr>
              <w:t>§5.1</w:t>
            </w:r>
            <w:r w:rsidR="008218EA" w:rsidRPr="00CA423D">
              <w:rPr>
                <w:rStyle w:val="aa"/>
                <w:rFonts w:hint="eastAsia"/>
                <w:noProof/>
              </w:rPr>
              <w:t xml:space="preserve"> </w:t>
            </w:r>
            <w:r w:rsidR="008218EA" w:rsidRPr="00CA423D">
              <w:rPr>
                <w:rStyle w:val="aa"/>
                <w:rFonts w:hint="eastAsia"/>
                <w:noProof/>
              </w:rPr>
              <w:t>系统账户</w:t>
            </w:r>
            <w:r w:rsidR="008218EA">
              <w:rPr>
                <w:noProof/>
                <w:webHidden/>
              </w:rPr>
              <w:tab/>
            </w:r>
            <w:r w:rsidR="008218EA">
              <w:rPr>
                <w:noProof/>
                <w:webHidden/>
              </w:rPr>
              <w:fldChar w:fldCharType="begin"/>
            </w:r>
            <w:r w:rsidR="008218EA">
              <w:rPr>
                <w:noProof/>
                <w:webHidden/>
              </w:rPr>
              <w:instrText xml:space="preserve"> PAGEREF _Toc452383285 \h </w:instrText>
            </w:r>
            <w:r w:rsidR="008218EA">
              <w:rPr>
                <w:noProof/>
                <w:webHidden/>
              </w:rPr>
            </w:r>
            <w:r w:rsidR="008218EA">
              <w:rPr>
                <w:noProof/>
                <w:webHidden/>
              </w:rPr>
              <w:fldChar w:fldCharType="separate"/>
            </w:r>
            <w:r w:rsidR="008218EA">
              <w:rPr>
                <w:noProof/>
                <w:webHidden/>
              </w:rPr>
              <w:t>23</w:t>
            </w:r>
            <w:r w:rsidR="008218EA">
              <w:rPr>
                <w:noProof/>
                <w:webHidden/>
              </w:rPr>
              <w:fldChar w:fldCharType="end"/>
            </w:r>
          </w:hyperlink>
        </w:p>
        <w:p w:rsidR="008218EA" w:rsidRDefault="0011719B">
          <w:pPr>
            <w:pStyle w:val="21"/>
            <w:tabs>
              <w:tab w:val="right" w:leader="dot" w:pos="8296"/>
            </w:tabs>
            <w:rPr>
              <w:noProof/>
              <w:szCs w:val="22"/>
            </w:rPr>
          </w:pPr>
          <w:hyperlink w:anchor="_Toc452383286" w:history="1">
            <w:r w:rsidR="008218EA" w:rsidRPr="00CA423D">
              <w:rPr>
                <w:rStyle w:val="aa"/>
                <w:noProof/>
              </w:rPr>
              <w:t>§5.2</w:t>
            </w:r>
            <w:r w:rsidR="008218EA" w:rsidRPr="00CA423D">
              <w:rPr>
                <w:rStyle w:val="aa"/>
                <w:rFonts w:hint="eastAsia"/>
                <w:noProof/>
              </w:rPr>
              <w:t xml:space="preserve"> </w:t>
            </w:r>
            <w:r w:rsidR="008218EA" w:rsidRPr="00CA423D">
              <w:rPr>
                <w:rStyle w:val="aa"/>
                <w:rFonts w:hint="eastAsia"/>
                <w:noProof/>
              </w:rPr>
              <w:t>网络信息</w:t>
            </w:r>
            <w:r w:rsidR="008218EA">
              <w:rPr>
                <w:noProof/>
                <w:webHidden/>
              </w:rPr>
              <w:tab/>
            </w:r>
            <w:r w:rsidR="008218EA">
              <w:rPr>
                <w:noProof/>
                <w:webHidden/>
              </w:rPr>
              <w:fldChar w:fldCharType="begin"/>
            </w:r>
            <w:r w:rsidR="008218EA">
              <w:rPr>
                <w:noProof/>
                <w:webHidden/>
              </w:rPr>
              <w:instrText xml:space="preserve"> PAGEREF _Toc452383286 \h </w:instrText>
            </w:r>
            <w:r w:rsidR="008218EA">
              <w:rPr>
                <w:noProof/>
                <w:webHidden/>
              </w:rPr>
            </w:r>
            <w:r w:rsidR="008218EA">
              <w:rPr>
                <w:noProof/>
                <w:webHidden/>
              </w:rPr>
              <w:fldChar w:fldCharType="separate"/>
            </w:r>
            <w:r w:rsidR="008218EA">
              <w:rPr>
                <w:noProof/>
                <w:webHidden/>
              </w:rPr>
              <w:t>23</w:t>
            </w:r>
            <w:r w:rsidR="008218EA">
              <w:rPr>
                <w:noProof/>
                <w:webHidden/>
              </w:rPr>
              <w:fldChar w:fldCharType="end"/>
            </w:r>
          </w:hyperlink>
        </w:p>
        <w:p w:rsidR="008218EA" w:rsidRDefault="0011719B">
          <w:pPr>
            <w:pStyle w:val="30"/>
            <w:tabs>
              <w:tab w:val="right" w:leader="dot" w:pos="8296"/>
            </w:tabs>
            <w:rPr>
              <w:noProof/>
              <w:szCs w:val="22"/>
            </w:rPr>
          </w:pPr>
          <w:hyperlink w:anchor="_Toc452383287" w:history="1">
            <w:r w:rsidR="008218EA" w:rsidRPr="00CA423D">
              <w:rPr>
                <w:rStyle w:val="aa"/>
                <w:noProof/>
              </w:rPr>
              <w:t>§5.2.1</w:t>
            </w:r>
            <w:r w:rsidR="008218EA" w:rsidRPr="00CA423D">
              <w:rPr>
                <w:rStyle w:val="aa"/>
                <w:rFonts w:hint="eastAsia"/>
                <w:noProof/>
              </w:rPr>
              <w:t xml:space="preserve"> </w:t>
            </w:r>
            <w:r w:rsidR="008218EA" w:rsidRPr="00CA423D">
              <w:rPr>
                <w:rStyle w:val="aa"/>
                <w:rFonts w:hint="eastAsia"/>
                <w:noProof/>
              </w:rPr>
              <w:t>电视运营商</w:t>
            </w:r>
            <w:r w:rsidR="008218EA">
              <w:rPr>
                <w:noProof/>
                <w:webHidden/>
              </w:rPr>
              <w:tab/>
            </w:r>
            <w:r w:rsidR="008218EA">
              <w:rPr>
                <w:noProof/>
                <w:webHidden/>
              </w:rPr>
              <w:fldChar w:fldCharType="begin"/>
            </w:r>
            <w:r w:rsidR="008218EA">
              <w:rPr>
                <w:noProof/>
                <w:webHidden/>
              </w:rPr>
              <w:instrText xml:space="preserve"> PAGEREF _Toc452383287 \h </w:instrText>
            </w:r>
            <w:r w:rsidR="008218EA">
              <w:rPr>
                <w:noProof/>
                <w:webHidden/>
              </w:rPr>
            </w:r>
            <w:r w:rsidR="008218EA">
              <w:rPr>
                <w:noProof/>
                <w:webHidden/>
              </w:rPr>
              <w:fldChar w:fldCharType="separate"/>
            </w:r>
            <w:r w:rsidR="008218EA">
              <w:rPr>
                <w:noProof/>
                <w:webHidden/>
              </w:rPr>
              <w:t>23</w:t>
            </w:r>
            <w:r w:rsidR="008218EA">
              <w:rPr>
                <w:noProof/>
                <w:webHidden/>
              </w:rPr>
              <w:fldChar w:fldCharType="end"/>
            </w:r>
          </w:hyperlink>
        </w:p>
        <w:p w:rsidR="008218EA" w:rsidRDefault="0011719B">
          <w:pPr>
            <w:pStyle w:val="30"/>
            <w:tabs>
              <w:tab w:val="right" w:leader="dot" w:pos="8296"/>
            </w:tabs>
            <w:rPr>
              <w:noProof/>
              <w:szCs w:val="22"/>
            </w:rPr>
          </w:pPr>
          <w:hyperlink w:anchor="_Toc452383288" w:history="1">
            <w:r w:rsidR="008218EA" w:rsidRPr="00CA423D">
              <w:rPr>
                <w:rStyle w:val="aa"/>
                <w:noProof/>
              </w:rPr>
              <w:t>§5.2.2</w:t>
            </w:r>
            <w:r w:rsidR="008218EA" w:rsidRPr="00CA423D">
              <w:rPr>
                <w:rStyle w:val="aa"/>
                <w:rFonts w:hint="eastAsia"/>
                <w:noProof/>
              </w:rPr>
              <w:t xml:space="preserve"> </w:t>
            </w:r>
            <w:r w:rsidR="008218EA" w:rsidRPr="00CA423D">
              <w:rPr>
                <w:rStyle w:val="aa"/>
                <w:rFonts w:hint="eastAsia"/>
                <w:noProof/>
              </w:rPr>
              <w:t>广告发送器</w:t>
            </w:r>
            <w:r w:rsidR="008218EA">
              <w:rPr>
                <w:noProof/>
                <w:webHidden/>
              </w:rPr>
              <w:tab/>
            </w:r>
            <w:r w:rsidR="008218EA">
              <w:rPr>
                <w:noProof/>
                <w:webHidden/>
              </w:rPr>
              <w:fldChar w:fldCharType="begin"/>
            </w:r>
            <w:r w:rsidR="008218EA">
              <w:rPr>
                <w:noProof/>
                <w:webHidden/>
              </w:rPr>
              <w:instrText xml:space="preserve"> PAGEREF _Toc452383288 \h </w:instrText>
            </w:r>
            <w:r w:rsidR="008218EA">
              <w:rPr>
                <w:noProof/>
                <w:webHidden/>
              </w:rPr>
            </w:r>
            <w:r w:rsidR="008218EA">
              <w:rPr>
                <w:noProof/>
                <w:webHidden/>
              </w:rPr>
              <w:fldChar w:fldCharType="separate"/>
            </w:r>
            <w:r w:rsidR="008218EA">
              <w:rPr>
                <w:noProof/>
                <w:webHidden/>
              </w:rPr>
              <w:t>24</w:t>
            </w:r>
            <w:r w:rsidR="008218EA">
              <w:rPr>
                <w:noProof/>
                <w:webHidden/>
              </w:rPr>
              <w:fldChar w:fldCharType="end"/>
            </w:r>
          </w:hyperlink>
        </w:p>
        <w:p w:rsidR="008218EA" w:rsidRDefault="0011719B">
          <w:pPr>
            <w:pStyle w:val="30"/>
            <w:tabs>
              <w:tab w:val="right" w:leader="dot" w:pos="8296"/>
            </w:tabs>
            <w:rPr>
              <w:noProof/>
              <w:szCs w:val="22"/>
            </w:rPr>
          </w:pPr>
          <w:hyperlink w:anchor="_Toc452383289" w:history="1">
            <w:r w:rsidR="008218EA" w:rsidRPr="00CA423D">
              <w:rPr>
                <w:rStyle w:val="aa"/>
                <w:noProof/>
              </w:rPr>
              <w:t>§5.2.3</w:t>
            </w:r>
            <w:r w:rsidR="008218EA" w:rsidRPr="00CA423D">
              <w:rPr>
                <w:rStyle w:val="aa"/>
                <w:rFonts w:hint="eastAsia"/>
                <w:noProof/>
              </w:rPr>
              <w:t xml:space="preserve"> </w:t>
            </w:r>
            <w:r w:rsidR="008218EA" w:rsidRPr="00CA423D">
              <w:rPr>
                <w:rStyle w:val="aa"/>
                <w:rFonts w:hint="eastAsia"/>
                <w:noProof/>
              </w:rPr>
              <w:t>频道</w:t>
            </w:r>
            <w:r w:rsidR="008218EA">
              <w:rPr>
                <w:noProof/>
                <w:webHidden/>
              </w:rPr>
              <w:tab/>
            </w:r>
            <w:r w:rsidR="008218EA">
              <w:rPr>
                <w:noProof/>
                <w:webHidden/>
              </w:rPr>
              <w:fldChar w:fldCharType="begin"/>
            </w:r>
            <w:r w:rsidR="008218EA">
              <w:rPr>
                <w:noProof/>
                <w:webHidden/>
              </w:rPr>
              <w:instrText xml:space="preserve"> PAGEREF _Toc452383289 \h </w:instrText>
            </w:r>
            <w:r w:rsidR="008218EA">
              <w:rPr>
                <w:noProof/>
                <w:webHidden/>
              </w:rPr>
            </w:r>
            <w:r w:rsidR="008218EA">
              <w:rPr>
                <w:noProof/>
                <w:webHidden/>
              </w:rPr>
              <w:fldChar w:fldCharType="separate"/>
            </w:r>
            <w:r w:rsidR="008218EA">
              <w:rPr>
                <w:noProof/>
                <w:webHidden/>
              </w:rPr>
              <w:t>24</w:t>
            </w:r>
            <w:r w:rsidR="008218EA">
              <w:rPr>
                <w:noProof/>
                <w:webHidden/>
              </w:rPr>
              <w:fldChar w:fldCharType="end"/>
            </w:r>
          </w:hyperlink>
        </w:p>
        <w:p w:rsidR="008218EA" w:rsidRDefault="0011719B">
          <w:pPr>
            <w:pStyle w:val="21"/>
            <w:tabs>
              <w:tab w:val="right" w:leader="dot" w:pos="8296"/>
            </w:tabs>
            <w:rPr>
              <w:noProof/>
              <w:szCs w:val="22"/>
            </w:rPr>
          </w:pPr>
          <w:hyperlink w:anchor="_Toc452383290" w:history="1">
            <w:r w:rsidR="008218EA" w:rsidRPr="00CA423D">
              <w:rPr>
                <w:rStyle w:val="aa"/>
                <w:noProof/>
              </w:rPr>
              <w:t>§5.3</w:t>
            </w:r>
            <w:r w:rsidR="008218EA" w:rsidRPr="00CA423D">
              <w:rPr>
                <w:rStyle w:val="aa"/>
                <w:rFonts w:hint="eastAsia"/>
                <w:noProof/>
              </w:rPr>
              <w:t xml:space="preserve"> </w:t>
            </w:r>
            <w:r w:rsidR="008218EA" w:rsidRPr="00CA423D">
              <w:rPr>
                <w:rStyle w:val="aa"/>
                <w:rFonts w:hint="eastAsia"/>
                <w:noProof/>
              </w:rPr>
              <w:t>业务信息</w:t>
            </w:r>
            <w:r w:rsidR="008218EA">
              <w:rPr>
                <w:noProof/>
                <w:webHidden/>
              </w:rPr>
              <w:tab/>
            </w:r>
            <w:r w:rsidR="008218EA">
              <w:rPr>
                <w:noProof/>
                <w:webHidden/>
              </w:rPr>
              <w:fldChar w:fldCharType="begin"/>
            </w:r>
            <w:r w:rsidR="008218EA">
              <w:rPr>
                <w:noProof/>
                <w:webHidden/>
              </w:rPr>
              <w:instrText xml:space="preserve"> PAGEREF _Toc452383290 \h </w:instrText>
            </w:r>
            <w:r w:rsidR="008218EA">
              <w:rPr>
                <w:noProof/>
                <w:webHidden/>
              </w:rPr>
            </w:r>
            <w:r w:rsidR="008218EA">
              <w:rPr>
                <w:noProof/>
                <w:webHidden/>
              </w:rPr>
              <w:fldChar w:fldCharType="separate"/>
            </w:r>
            <w:r w:rsidR="008218EA">
              <w:rPr>
                <w:noProof/>
                <w:webHidden/>
              </w:rPr>
              <w:t>25</w:t>
            </w:r>
            <w:r w:rsidR="008218EA">
              <w:rPr>
                <w:noProof/>
                <w:webHidden/>
              </w:rPr>
              <w:fldChar w:fldCharType="end"/>
            </w:r>
          </w:hyperlink>
        </w:p>
        <w:p w:rsidR="008218EA" w:rsidRDefault="0011719B">
          <w:pPr>
            <w:pStyle w:val="30"/>
            <w:tabs>
              <w:tab w:val="right" w:leader="dot" w:pos="8296"/>
            </w:tabs>
            <w:rPr>
              <w:noProof/>
              <w:szCs w:val="22"/>
            </w:rPr>
          </w:pPr>
          <w:hyperlink w:anchor="_Toc452383291" w:history="1">
            <w:r w:rsidR="008218EA" w:rsidRPr="00CA423D">
              <w:rPr>
                <w:rStyle w:val="aa"/>
                <w:noProof/>
              </w:rPr>
              <w:t>§5.3.1</w:t>
            </w:r>
            <w:r w:rsidR="008218EA" w:rsidRPr="00CA423D">
              <w:rPr>
                <w:rStyle w:val="aa"/>
                <w:rFonts w:hint="eastAsia"/>
                <w:noProof/>
              </w:rPr>
              <w:t xml:space="preserve"> </w:t>
            </w:r>
            <w:r w:rsidR="008218EA" w:rsidRPr="00CA423D">
              <w:rPr>
                <w:rStyle w:val="aa"/>
                <w:rFonts w:hint="eastAsia"/>
                <w:noProof/>
              </w:rPr>
              <w:t>广告商</w:t>
            </w:r>
            <w:r w:rsidR="008218EA">
              <w:rPr>
                <w:noProof/>
                <w:webHidden/>
              </w:rPr>
              <w:tab/>
            </w:r>
            <w:r w:rsidR="008218EA">
              <w:rPr>
                <w:noProof/>
                <w:webHidden/>
              </w:rPr>
              <w:fldChar w:fldCharType="begin"/>
            </w:r>
            <w:r w:rsidR="008218EA">
              <w:rPr>
                <w:noProof/>
                <w:webHidden/>
              </w:rPr>
              <w:instrText xml:space="preserve"> PAGEREF _Toc452383291 \h </w:instrText>
            </w:r>
            <w:r w:rsidR="008218EA">
              <w:rPr>
                <w:noProof/>
                <w:webHidden/>
              </w:rPr>
            </w:r>
            <w:r w:rsidR="008218EA">
              <w:rPr>
                <w:noProof/>
                <w:webHidden/>
              </w:rPr>
              <w:fldChar w:fldCharType="separate"/>
            </w:r>
            <w:r w:rsidR="008218EA">
              <w:rPr>
                <w:noProof/>
                <w:webHidden/>
              </w:rPr>
              <w:t>25</w:t>
            </w:r>
            <w:r w:rsidR="008218EA">
              <w:rPr>
                <w:noProof/>
                <w:webHidden/>
              </w:rPr>
              <w:fldChar w:fldCharType="end"/>
            </w:r>
          </w:hyperlink>
        </w:p>
        <w:p w:rsidR="008218EA" w:rsidRDefault="0011719B">
          <w:pPr>
            <w:pStyle w:val="30"/>
            <w:tabs>
              <w:tab w:val="right" w:leader="dot" w:pos="8296"/>
            </w:tabs>
            <w:rPr>
              <w:noProof/>
              <w:szCs w:val="22"/>
            </w:rPr>
          </w:pPr>
          <w:hyperlink w:anchor="_Toc452383292" w:history="1">
            <w:r w:rsidR="008218EA" w:rsidRPr="00CA423D">
              <w:rPr>
                <w:rStyle w:val="aa"/>
                <w:noProof/>
              </w:rPr>
              <w:t>§5.3.2</w:t>
            </w:r>
            <w:r w:rsidR="008218EA" w:rsidRPr="00CA423D">
              <w:rPr>
                <w:rStyle w:val="aa"/>
                <w:rFonts w:hint="eastAsia"/>
                <w:noProof/>
              </w:rPr>
              <w:t xml:space="preserve"> </w:t>
            </w:r>
            <w:r w:rsidR="008218EA" w:rsidRPr="00CA423D">
              <w:rPr>
                <w:rStyle w:val="aa"/>
                <w:rFonts w:hint="eastAsia"/>
                <w:noProof/>
              </w:rPr>
              <w:t>广告类型</w:t>
            </w:r>
            <w:r w:rsidR="008218EA">
              <w:rPr>
                <w:noProof/>
                <w:webHidden/>
              </w:rPr>
              <w:tab/>
            </w:r>
            <w:r w:rsidR="008218EA">
              <w:rPr>
                <w:noProof/>
                <w:webHidden/>
              </w:rPr>
              <w:fldChar w:fldCharType="begin"/>
            </w:r>
            <w:r w:rsidR="008218EA">
              <w:rPr>
                <w:noProof/>
                <w:webHidden/>
              </w:rPr>
              <w:instrText xml:space="preserve"> PAGEREF _Toc452383292 \h </w:instrText>
            </w:r>
            <w:r w:rsidR="008218EA">
              <w:rPr>
                <w:noProof/>
                <w:webHidden/>
              </w:rPr>
            </w:r>
            <w:r w:rsidR="008218EA">
              <w:rPr>
                <w:noProof/>
                <w:webHidden/>
              </w:rPr>
              <w:fldChar w:fldCharType="separate"/>
            </w:r>
            <w:r w:rsidR="008218EA">
              <w:rPr>
                <w:noProof/>
                <w:webHidden/>
              </w:rPr>
              <w:t>26</w:t>
            </w:r>
            <w:r w:rsidR="008218EA">
              <w:rPr>
                <w:noProof/>
                <w:webHidden/>
              </w:rPr>
              <w:fldChar w:fldCharType="end"/>
            </w:r>
          </w:hyperlink>
        </w:p>
        <w:p w:rsidR="008218EA" w:rsidRDefault="0011719B">
          <w:pPr>
            <w:pStyle w:val="30"/>
            <w:tabs>
              <w:tab w:val="right" w:leader="dot" w:pos="8296"/>
            </w:tabs>
            <w:rPr>
              <w:noProof/>
              <w:szCs w:val="22"/>
            </w:rPr>
          </w:pPr>
          <w:hyperlink w:anchor="_Toc452383293" w:history="1">
            <w:r w:rsidR="008218EA" w:rsidRPr="00CA423D">
              <w:rPr>
                <w:rStyle w:val="aa"/>
                <w:noProof/>
              </w:rPr>
              <w:t>§5.3.3</w:t>
            </w:r>
            <w:r w:rsidR="008218EA" w:rsidRPr="00CA423D">
              <w:rPr>
                <w:rStyle w:val="aa"/>
                <w:rFonts w:hint="eastAsia"/>
                <w:noProof/>
              </w:rPr>
              <w:t xml:space="preserve"> </w:t>
            </w:r>
            <w:r w:rsidR="008218EA" w:rsidRPr="00CA423D">
              <w:rPr>
                <w:rStyle w:val="aa"/>
                <w:rFonts w:hint="eastAsia"/>
                <w:noProof/>
              </w:rPr>
              <w:t>频道</w:t>
            </w:r>
            <w:r w:rsidR="008218EA" w:rsidRPr="00CA423D">
              <w:rPr>
                <w:rStyle w:val="aa"/>
                <w:noProof/>
              </w:rPr>
              <w:t>/</w:t>
            </w:r>
            <w:r w:rsidR="008218EA" w:rsidRPr="00CA423D">
              <w:rPr>
                <w:rStyle w:val="aa"/>
                <w:rFonts w:hint="eastAsia"/>
                <w:noProof/>
              </w:rPr>
              <w:t>广告类型映射</w:t>
            </w:r>
            <w:r w:rsidR="008218EA">
              <w:rPr>
                <w:noProof/>
                <w:webHidden/>
              </w:rPr>
              <w:tab/>
            </w:r>
            <w:r w:rsidR="008218EA">
              <w:rPr>
                <w:noProof/>
                <w:webHidden/>
              </w:rPr>
              <w:fldChar w:fldCharType="begin"/>
            </w:r>
            <w:r w:rsidR="008218EA">
              <w:rPr>
                <w:noProof/>
                <w:webHidden/>
              </w:rPr>
              <w:instrText xml:space="preserve"> PAGEREF _Toc452383293 \h </w:instrText>
            </w:r>
            <w:r w:rsidR="008218EA">
              <w:rPr>
                <w:noProof/>
                <w:webHidden/>
              </w:rPr>
            </w:r>
            <w:r w:rsidR="008218EA">
              <w:rPr>
                <w:noProof/>
                <w:webHidden/>
              </w:rPr>
              <w:fldChar w:fldCharType="separate"/>
            </w:r>
            <w:r w:rsidR="008218EA">
              <w:rPr>
                <w:noProof/>
                <w:webHidden/>
              </w:rPr>
              <w:t>26</w:t>
            </w:r>
            <w:r w:rsidR="008218EA">
              <w:rPr>
                <w:noProof/>
                <w:webHidden/>
              </w:rPr>
              <w:fldChar w:fldCharType="end"/>
            </w:r>
          </w:hyperlink>
        </w:p>
        <w:p w:rsidR="008218EA" w:rsidRDefault="0011719B">
          <w:pPr>
            <w:pStyle w:val="30"/>
            <w:tabs>
              <w:tab w:val="right" w:leader="dot" w:pos="8296"/>
            </w:tabs>
            <w:rPr>
              <w:noProof/>
              <w:szCs w:val="22"/>
            </w:rPr>
          </w:pPr>
          <w:hyperlink w:anchor="_Toc452383294" w:history="1">
            <w:r w:rsidR="008218EA" w:rsidRPr="00CA423D">
              <w:rPr>
                <w:rStyle w:val="aa"/>
                <w:noProof/>
              </w:rPr>
              <w:t>§5.3.4</w:t>
            </w:r>
            <w:r w:rsidR="008218EA" w:rsidRPr="00CA423D">
              <w:rPr>
                <w:rStyle w:val="aa"/>
                <w:rFonts w:hint="eastAsia"/>
                <w:noProof/>
              </w:rPr>
              <w:t xml:space="preserve"> </w:t>
            </w:r>
            <w:r w:rsidR="008218EA" w:rsidRPr="00CA423D">
              <w:rPr>
                <w:rStyle w:val="aa"/>
                <w:rFonts w:hint="eastAsia"/>
                <w:noProof/>
              </w:rPr>
              <w:t>广告套餐</w:t>
            </w:r>
            <w:r w:rsidR="008218EA">
              <w:rPr>
                <w:noProof/>
                <w:webHidden/>
              </w:rPr>
              <w:tab/>
            </w:r>
            <w:r w:rsidR="008218EA">
              <w:rPr>
                <w:noProof/>
                <w:webHidden/>
              </w:rPr>
              <w:fldChar w:fldCharType="begin"/>
            </w:r>
            <w:r w:rsidR="008218EA">
              <w:rPr>
                <w:noProof/>
                <w:webHidden/>
              </w:rPr>
              <w:instrText xml:space="preserve"> PAGEREF _Toc452383294 \h </w:instrText>
            </w:r>
            <w:r w:rsidR="008218EA">
              <w:rPr>
                <w:noProof/>
                <w:webHidden/>
              </w:rPr>
            </w:r>
            <w:r w:rsidR="008218EA">
              <w:rPr>
                <w:noProof/>
                <w:webHidden/>
              </w:rPr>
              <w:fldChar w:fldCharType="separate"/>
            </w:r>
            <w:r w:rsidR="008218EA">
              <w:rPr>
                <w:noProof/>
                <w:webHidden/>
              </w:rPr>
              <w:t>27</w:t>
            </w:r>
            <w:r w:rsidR="008218EA">
              <w:rPr>
                <w:noProof/>
                <w:webHidden/>
              </w:rPr>
              <w:fldChar w:fldCharType="end"/>
            </w:r>
          </w:hyperlink>
        </w:p>
        <w:p w:rsidR="008218EA" w:rsidRDefault="0011719B">
          <w:pPr>
            <w:pStyle w:val="30"/>
            <w:tabs>
              <w:tab w:val="right" w:leader="dot" w:pos="8296"/>
            </w:tabs>
            <w:rPr>
              <w:noProof/>
              <w:szCs w:val="22"/>
            </w:rPr>
          </w:pPr>
          <w:hyperlink w:anchor="_Toc452383295" w:history="1">
            <w:r w:rsidR="008218EA" w:rsidRPr="00CA423D">
              <w:rPr>
                <w:rStyle w:val="aa"/>
                <w:noProof/>
              </w:rPr>
              <w:t>§5.3.5</w:t>
            </w:r>
            <w:r w:rsidR="008218EA" w:rsidRPr="00CA423D">
              <w:rPr>
                <w:rStyle w:val="aa"/>
                <w:rFonts w:hint="eastAsia"/>
                <w:noProof/>
              </w:rPr>
              <w:t xml:space="preserve"> </w:t>
            </w:r>
            <w:r w:rsidR="008218EA" w:rsidRPr="00CA423D">
              <w:rPr>
                <w:rStyle w:val="aa"/>
                <w:rFonts w:hint="eastAsia"/>
                <w:noProof/>
              </w:rPr>
              <w:t>网络</w:t>
            </w:r>
            <w:r w:rsidR="008218EA" w:rsidRPr="00CA423D">
              <w:rPr>
                <w:rStyle w:val="aa"/>
                <w:noProof/>
              </w:rPr>
              <w:t>/</w:t>
            </w:r>
            <w:r w:rsidR="008218EA" w:rsidRPr="00CA423D">
              <w:rPr>
                <w:rStyle w:val="aa"/>
                <w:rFonts w:hint="eastAsia"/>
                <w:noProof/>
              </w:rPr>
              <w:t>套餐映射</w:t>
            </w:r>
            <w:r w:rsidR="008218EA">
              <w:rPr>
                <w:noProof/>
                <w:webHidden/>
              </w:rPr>
              <w:tab/>
            </w:r>
            <w:r w:rsidR="008218EA">
              <w:rPr>
                <w:noProof/>
                <w:webHidden/>
              </w:rPr>
              <w:fldChar w:fldCharType="begin"/>
            </w:r>
            <w:r w:rsidR="008218EA">
              <w:rPr>
                <w:noProof/>
                <w:webHidden/>
              </w:rPr>
              <w:instrText xml:space="preserve"> PAGEREF _Toc452383295 \h </w:instrText>
            </w:r>
            <w:r w:rsidR="008218EA">
              <w:rPr>
                <w:noProof/>
                <w:webHidden/>
              </w:rPr>
            </w:r>
            <w:r w:rsidR="008218EA">
              <w:rPr>
                <w:noProof/>
                <w:webHidden/>
              </w:rPr>
              <w:fldChar w:fldCharType="separate"/>
            </w:r>
            <w:r w:rsidR="008218EA">
              <w:rPr>
                <w:noProof/>
                <w:webHidden/>
              </w:rPr>
              <w:t>27</w:t>
            </w:r>
            <w:r w:rsidR="008218EA">
              <w:rPr>
                <w:noProof/>
                <w:webHidden/>
              </w:rPr>
              <w:fldChar w:fldCharType="end"/>
            </w:r>
          </w:hyperlink>
        </w:p>
        <w:p w:rsidR="008218EA" w:rsidRDefault="0011719B">
          <w:pPr>
            <w:pStyle w:val="30"/>
            <w:tabs>
              <w:tab w:val="right" w:leader="dot" w:pos="8296"/>
            </w:tabs>
            <w:rPr>
              <w:noProof/>
              <w:szCs w:val="22"/>
            </w:rPr>
          </w:pPr>
          <w:hyperlink w:anchor="_Toc452383296" w:history="1">
            <w:r w:rsidR="008218EA" w:rsidRPr="00CA423D">
              <w:rPr>
                <w:rStyle w:val="aa"/>
                <w:noProof/>
              </w:rPr>
              <w:t>§5.3.6</w:t>
            </w:r>
            <w:r w:rsidR="008218EA" w:rsidRPr="00CA423D">
              <w:rPr>
                <w:rStyle w:val="aa"/>
                <w:rFonts w:hint="eastAsia"/>
                <w:noProof/>
              </w:rPr>
              <w:t xml:space="preserve"> </w:t>
            </w:r>
            <w:r w:rsidR="008218EA" w:rsidRPr="00CA423D">
              <w:rPr>
                <w:rStyle w:val="aa"/>
                <w:rFonts w:hint="eastAsia"/>
                <w:noProof/>
              </w:rPr>
              <w:t>频道</w:t>
            </w:r>
            <w:r w:rsidR="008218EA" w:rsidRPr="00CA423D">
              <w:rPr>
                <w:rStyle w:val="aa"/>
                <w:noProof/>
              </w:rPr>
              <w:t>/</w:t>
            </w:r>
            <w:r w:rsidR="008218EA" w:rsidRPr="00CA423D">
              <w:rPr>
                <w:rStyle w:val="aa"/>
                <w:rFonts w:hint="eastAsia"/>
                <w:noProof/>
              </w:rPr>
              <w:t>套餐映射</w:t>
            </w:r>
            <w:r w:rsidR="008218EA">
              <w:rPr>
                <w:noProof/>
                <w:webHidden/>
              </w:rPr>
              <w:tab/>
            </w:r>
            <w:r w:rsidR="008218EA">
              <w:rPr>
                <w:noProof/>
                <w:webHidden/>
              </w:rPr>
              <w:fldChar w:fldCharType="begin"/>
            </w:r>
            <w:r w:rsidR="008218EA">
              <w:rPr>
                <w:noProof/>
                <w:webHidden/>
              </w:rPr>
              <w:instrText xml:space="preserve"> PAGEREF _Toc452383296 \h </w:instrText>
            </w:r>
            <w:r w:rsidR="008218EA">
              <w:rPr>
                <w:noProof/>
                <w:webHidden/>
              </w:rPr>
            </w:r>
            <w:r w:rsidR="008218EA">
              <w:rPr>
                <w:noProof/>
                <w:webHidden/>
              </w:rPr>
              <w:fldChar w:fldCharType="separate"/>
            </w:r>
            <w:r w:rsidR="008218EA">
              <w:rPr>
                <w:noProof/>
                <w:webHidden/>
              </w:rPr>
              <w:t>27</w:t>
            </w:r>
            <w:r w:rsidR="008218EA">
              <w:rPr>
                <w:noProof/>
                <w:webHidden/>
              </w:rPr>
              <w:fldChar w:fldCharType="end"/>
            </w:r>
          </w:hyperlink>
        </w:p>
        <w:p w:rsidR="008218EA" w:rsidRDefault="0011719B">
          <w:pPr>
            <w:pStyle w:val="30"/>
            <w:tabs>
              <w:tab w:val="right" w:leader="dot" w:pos="8296"/>
            </w:tabs>
            <w:rPr>
              <w:noProof/>
              <w:szCs w:val="22"/>
            </w:rPr>
          </w:pPr>
          <w:hyperlink w:anchor="_Toc452383297" w:history="1">
            <w:r w:rsidR="008218EA" w:rsidRPr="00CA423D">
              <w:rPr>
                <w:rStyle w:val="aa"/>
                <w:noProof/>
              </w:rPr>
              <w:t>§5.3.7</w:t>
            </w:r>
            <w:r w:rsidR="008218EA" w:rsidRPr="00CA423D">
              <w:rPr>
                <w:rStyle w:val="aa"/>
                <w:rFonts w:hint="eastAsia"/>
                <w:noProof/>
              </w:rPr>
              <w:t xml:space="preserve"> </w:t>
            </w:r>
            <w:r w:rsidR="008218EA" w:rsidRPr="00CA423D">
              <w:rPr>
                <w:rStyle w:val="aa"/>
                <w:rFonts w:hint="eastAsia"/>
                <w:noProof/>
              </w:rPr>
              <w:t>广告销售</w:t>
            </w:r>
            <w:r w:rsidR="008218EA">
              <w:rPr>
                <w:noProof/>
                <w:webHidden/>
              </w:rPr>
              <w:tab/>
            </w:r>
            <w:r w:rsidR="008218EA">
              <w:rPr>
                <w:noProof/>
                <w:webHidden/>
              </w:rPr>
              <w:fldChar w:fldCharType="begin"/>
            </w:r>
            <w:r w:rsidR="008218EA">
              <w:rPr>
                <w:noProof/>
                <w:webHidden/>
              </w:rPr>
              <w:instrText xml:space="preserve"> PAGEREF _Toc452383297 \h </w:instrText>
            </w:r>
            <w:r w:rsidR="008218EA">
              <w:rPr>
                <w:noProof/>
                <w:webHidden/>
              </w:rPr>
            </w:r>
            <w:r w:rsidR="008218EA">
              <w:rPr>
                <w:noProof/>
                <w:webHidden/>
              </w:rPr>
              <w:fldChar w:fldCharType="separate"/>
            </w:r>
            <w:r w:rsidR="008218EA">
              <w:rPr>
                <w:noProof/>
                <w:webHidden/>
              </w:rPr>
              <w:t>28</w:t>
            </w:r>
            <w:r w:rsidR="008218EA">
              <w:rPr>
                <w:noProof/>
                <w:webHidden/>
              </w:rPr>
              <w:fldChar w:fldCharType="end"/>
            </w:r>
          </w:hyperlink>
        </w:p>
        <w:p w:rsidR="008218EA" w:rsidRDefault="0011719B">
          <w:pPr>
            <w:pStyle w:val="30"/>
            <w:tabs>
              <w:tab w:val="right" w:leader="dot" w:pos="8296"/>
            </w:tabs>
            <w:rPr>
              <w:noProof/>
              <w:szCs w:val="22"/>
            </w:rPr>
          </w:pPr>
          <w:hyperlink w:anchor="_Toc452383298" w:history="1">
            <w:r w:rsidR="008218EA" w:rsidRPr="00CA423D">
              <w:rPr>
                <w:rStyle w:val="aa"/>
                <w:noProof/>
              </w:rPr>
              <w:t>§5.3.8</w:t>
            </w:r>
            <w:r w:rsidR="008218EA" w:rsidRPr="00CA423D">
              <w:rPr>
                <w:rStyle w:val="aa"/>
                <w:rFonts w:hint="eastAsia"/>
                <w:noProof/>
              </w:rPr>
              <w:t xml:space="preserve"> </w:t>
            </w:r>
            <w:r w:rsidR="008218EA" w:rsidRPr="00CA423D">
              <w:rPr>
                <w:rStyle w:val="aa"/>
                <w:rFonts w:hint="eastAsia"/>
                <w:noProof/>
              </w:rPr>
              <w:t>广告内容</w:t>
            </w:r>
            <w:r w:rsidR="008218EA">
              <w:rPr>
                <w:noProof/>
                <w:webHidden/>
              </w:rPr>
              <w:tab/>
            </w:r>
            <w:r w:rsidR="008218EA">
              <w:rPr>
                <w:noProof/>
                <w:webHidden/>
              </w:rPr>
              <w:fldChar w:fldCharType="begin"/>
            </w:r>
            <w:r w:rsidR="008218EA">
              <w:rPr>
                <w:noProof/>
                <w:webHidden/>
              </w:rPr>
              <w:instrText xml:space="preserve"> PAGEREF _Toc452383298 \h </w:instrText>
            </w:r>
            <w:r w:rsidR="008218EA">
              <w:rPr>
                <w:noProof/>
                <w:webHidden/>
              </w:rPr>
            </w:r>
            <w:r w:rsidR="008218EA">
              <w:rPr>
                <w:noProof/>
                <w:webHidden/>
              </w:rPr>
              <w:fldChar w:fldCharType="separate"/>
            </w:r>
            <w:r w:rsidR="008218EA">
              <w:rPr>
                <w:noProof/>
                <w:webHidden/>
              </w:rPr>
              <w:t>28</w:t>
            </w:r>
            <w:r w:rsidR="008218EA">
              <w:rPr>
                <w:noProof/>
                <w:webHidden/>
              </w:rPr>
              <w:fldChar w:fldCharType="end"/>
            </w:r>
          </w:hyperlink>
        </w:p>
        <w:p w:rsidR="008218EA" w:rsidRDefault="0011719B">
          <w:pPr>
            <w:pStyle w:val="30"/>
            <w:tabs>
              <w:tab w:val="right" w:leader="dot" w:pos="8296"/>
            </w:tabs>
            <w:rPr>
              <w:noProof/>
              <w:szCs w:val="22"/>
            </w:rPr>
          </w:pPr>
          <w:hyperlink w:anchor="_Toc452383299" w:history="1">
            <w:r w:rsidR="008218EA" w:rsidRPr="00CA423D">
              <w:rPr>
                <w:rStyle w:val="aa"/>
                <w:noProof/>
              </w:rPr>
              <w:t>§5.3.9</w:t>
            </w:r>
            <w:r w:rsidR="008218EA" w:rsidRPr="00CA423D">
              <w:rPr>
                <w:rStyle w:val="aa"/>
                <w:rFonts w:hint="eastAsia"/>
                <w:noProof/>
              </w:rPr>
              <w:t xml:space="preserve"> </w:t>
            </w:r>
            <w:r w:rsidR="008218EA" w:rsidRPr="00CA423D">
              <w:rPr>
                <w:rStyle w:val="aa"/>
                <w:rFonts w:hint="eastAsia"/>
                <w:noProof/>
              </w:rPr>
              <w:t>广告资源表</w:t>
            </w:r>
            <w:r w:rsidR="008218EA">
              <w:rPr>
                <w:noProof/>
                <w:webHidden/>
              </w:rPr>
              <w:tab/>
            </w:r>
            <w:r w:rsidR="008218EA">
              <w:rPr>
                <w:noProof/>
                <w:webHidden/>
              </w:rPr>
              <w:fldChar w:fldCharType="begin"/>
            </w:r>
            <w:r w:rsidR="008218EA">
              <w:rPr>
                <w:noProof/>
                <w:webHidden/>
              </w:rPr>
              <w:instrText xml:space="preserve"> PAGEREF _Toc452383299 \h </w:instrText>
            </w:r>
            <w:r w:rsidR="008218EA">
              <w:rPr>
                <w:noProof/>
                <w:webHidden/>
              </w:rPr>
            </w:r>
            <w:r w:rsidR="008218EA">
              <w:rPr>
                <w:noProof/>
                <w:webHidden/>
              </w:rPr>
              <w:fldChar w:fldCharType="separate"/>
            </w:r>
            <w:r w:rsidR="008218EA">
              <w:rPr>
                <w:noProof/>
                <w:webHidden/>
              </w:rPr>
              <w:t>29</w:t>
            </w:r>
            <w:r w:rsidR="008218EA">
              <w:rPr>
                <w:noProof/>
                <w:webHidden/>
              </w:rPr>
              <w:fldChar w:fldCharType="end"/>
            </w:r>
          </w:hyperlink>
        </w:p>
        <w:p w:rsidR="008218EA" w:rsidRDefault="0011719B">
          <w:pPr>
            <w:pStyle w:val="30"/>
            <w:tabs>
              <w:tab w:val="right" w:leader="dot" w:pos="8296"/>
            </w:tabs>
            <w:rPr>
              <w:noProof/>
              <w:szCs w:val="22"/>
            </w:rPr>
          </w:pPr>
          <w:hyperlink w:anchor="_Toc452383300" w:history="1">
            <w:r w:rsidR="008218EA" w:rsidRPr="00CA423D">
              <w:rPr>
                <w:rStyle w:val="aa"/>
                <w:noProof/>
              </w:rPr>
              <w:t>§5.3.10</w:t>
            </w:r>
            <w:r w:rsidR="008218EA" w:rsidRPr="00CA423D">
              <w:rPr>
                <w:rStyle w:val="aa"/>
                <w:rFonts w:hint="eastAsia"/>
                <w:noProof/>
              </w:rPr>
              <w:t xml:space="preserve"> </w:t>
            </w:r>
            <w:r w:rsidR="008218EA" w:rsidRPr="00CA423D">
              <w:rPr>
                <w:rStyle w:val="aa"/>
                <w:rFonts w:hint="eastAsia"/>
                <w:noProof/>
              </w:rPr>
              <w:t>广告发布规划</w:t>
            </w:r>
            <w:r w:rsidR="008218EA">
              <w:rPr>
                <w:noProof/>
                <w:webHidden/>
              </w:rPr>
              <w:tab/>
            </w:r>
            <w:r w:rsidR="008218EA">
              <w:rPr>
                <w:noProof/>
                <w:webHidden/>
              </w:rPr>
              <w:fldChar w:fldCharType="begin"/>
            </w:r>
            <w:r w:rsidR="008218EA">
              <w:rPr>
                <w:noProof/>
                <w:webHidden/>
              </w:rPr>
              <w:instrText xml:space="preserve"> PAGEREF _Toc452383300 \h </w:instrText>
            </w:r>
            <w:r w:rsidR="008218EA">
              <w:rPr>
                <w:noProof/>
                <w:webHidden/>
              </w:rPr>
            </w:r>
            <w:r w:rsidR="008218EA">
              <w:rPr>
                <w:noProof/>
                <w:webHidden/>
              </w:rPr>
              <w:fldChar w:fldCharType="separate"/>
            </w:r>
            <w:r w:rsidR="008218EA">
              <w:rPr>
                <w:noProof/>
                <w:webHidden/>
              </w:rPr>
              <w:t>29</w:t>
            </w:r>
            <w:r w:rsidR="008218EA">
              <w:rPr>
                <w:noProof/>
                <w:webHidden/>
              </w:rPr>
              <w:fldChar w:fldCharType="end"/>
            </w:r>
          </w:hyperlink>
        </w:p>
        <w:p w:rsidR="008218EA" w:rsidRDefault="0011719B">
          <w:pPr>
            <w:pStyle w:val="21"/>
            <w:tabs>
              <w:tab w:val="right" w:leader="dot" w:pos="8296"/>
            </w:tabs>
            <w:rPr>
              <w:noProof/>
              <w:szCs w:val="22"/>
            </w:rPr>
          </w:pPr>
          <w:hyperlink w:anchor="_Toc452383301" w:history="1">
            <w:r w:rsidR="008218EA" w:rsidRPr="00CA423D">
              <w:rPr>
                <w:rStyle w:val="aa"/>
                <w:noProof/>
              </w:rPr>
              <w:t>§5.4</w:t>
            </w:r>
            <w:r w:rsidR="008218EA" w:rsidRPr="00CA423D">
              <w:rPr>
                <w:rStyle w:val="aa"/>
                <w:rFonts w:hint="eastAsia"/>
                <w:noProof/>
              </w:rPr>
              <w:t xml:space="preserve"> </w:t>
            </w:r>
            <w:r w:rsidR="008218EA" w:rsidRPr="00CA423D">
              <w:rPr>
                <w:rStyle w:val="aa"/>
                <w:rFonts w:hint="eastAsia"/>
                <w:noProof/>
              </w:rPr>
              <w:t>数据统计</w:t>
            </w:r>
            <w:r w:rsidR="008218EA">
              <w:rPr>
                <w:noProof/>
                <w:webHidden/>
              </w:rPr>
              <w:tab/>
            </w:r>
            <w:r w:rsidR="008218EA">
              <w:rPr>
                <w:noProof/>
                <w:webHidden/>
              </w:rPr>
              <w:fldChar w:fldCharType="begin"/>
            </w:r>
            <w:r w:rsidR="008218EA">
              <w:rPr>
                <w:noProof/>
                <w:webHidden/>
              </w:rPr>
              <w:instrText xml:space="preserve"> PAGEREF _Toc452383301 \h </w:instrText>
            </w:r>
            <w:r w:rsidR="008218EA">
              <w:rPr>
                <w:noProof/>
                <w:webHidden/>
              </w:rPr>
            </w:r>
            <w:r w:rsidR="008218EA">
              <w:rPr>
                <w:noProof/>
                <w:webHidden/>
              </w:rPr>
              <w:fldChar w:fldCharType="separate"/>
            </w:r>
            <w:r w:rsidR="008218EA">
              <w:rPr>
                <w:noProof/>
                <w:webHidden/>
              </w:rPr>
              <w:t>30</w:t>
            </w:r>
            <w:r w:rsidR="008218EA">
              <w:rPr>
                <w:noProof/>
                <w:webHidden/>
              </w:rPr>
              <w:fldChar w:fldCharType="end"/>
            </w:r>
          </w:hyperlink>
        </w:p>
        <w:p w:rsidR="008218EA" w:rsidRDefault="0011719B">
          <w:pPr>
            <w:pStyle w:val="21"/>
            <w:tabs>
              <w:tab w:val="right" w:leader="dot" w:pos="8296"/>
            </w:tabs>
            <w:rPr>
              <w:noProof/>
              <w:szCs w:val="22"/>
            </w:rPr>
          </w:pPr>
          <w:hyperlink w:anchor="_Toc452383302" w:history="1">
            <w:r w:rsidR="008218EA" w:rsidRPr="00CA423D">
              <w:rPr>
                <w:rStyle w:val="aa"/>
                <w:noProof/>
              </w:rPr>
              <w:t>§5.5</w:t>
            </w:r>
            <w:r w:rsidR="008218EA" w:rsidRPr="00CA423D">
              <w:rPr>
                <w:rStyle w:val="aa"/>
                <w:rFonts w:hint="eastAsia"/>
                <w:noProof/>
              </w:rPr>
              <w:t xml:space="preserve"> </w:t>
            </w:r>
            <w:r w:rsidR="008218EA" w:rsidRPr="00CA423D">
              <w:rPr>
                <w:rStyle w:val="aa"/>
                <w:rFonts w:hint="eastAsia"/>
                <w:noProof/>
              </w:rPr>
              <w:t>资源文件</w:t>
            </w:r>
            <w:r w:rsidR="008218EA">
              <w:rPr>
                <w:noProof/>
                <w:webHidden/>
              </w:rPr>
              <w:tab/>
            </w:r>
            <w:r w:rsidR="008218EA">
              <w:rPr>
                <w:noProof/>
                <w:webHidden/>
              </w:rPr>
              <w:fldChar w:fldCharType="begin"/>
            </w:r>
            <w:r w:rsidR="008218EA">
              <w:rPr>
                <w:noProof/>
                <w:webHidden/>
              </w:rPr>
              <w:instrText xml:space="preserve"> PAGEREF _Toc452383302 \h </w:instrText>
            </w:r>
            <w:r w:rsidR="008218EA">
              <w:rPr>
                <w:noProof/>
                <w:webHidden/>
              </w:rPr>
            </w:r>
            <w:r w:rsidR="008218EA">
              <w:rPr>
                <w:noProof/>
                <w:webHidden/>
              </w:rPr>
              <w:fldChar w:fldCharType="separate"/>
            </w:r>
            <w:r w:rsidR="008218EA">
              <w:rPr>
                <w:noProof/>
                <w:webHidden/>
              </w:rPr>
              <w:t>30</w:t>
            </w:r>
            <w:r w:rsidR="008218EA">
              <w:rPr>
                <w:noProof/>
                <w:webHidden/>
              </w:rPr>
              <w:fldChar w:fldCharType="end"/>
            </w:r>
          </w:hyperlink>
        </w:p>
        <w:p w:rsidR="008218EA" w:rsidRDefault="0011719B">
          <w:pPr>
            <w:pStyle w:val="11"/>
            <w:tabs>
              <w:tab w:val="right" w:leader="dot" w:pos="8296"/>
            </w:tabs>
            <w:rPr>
              <w:noProof/>
              <w:szCs w:val="22"/>
            </w:rPr>
          </w:pPr>
          <w:hyperlink w:anchor="_Toc452383303" w:history="1">
            <w:r w:rsidR="008218EA" w:rsidRPr="00CA423D">
              <w:rPr>
                <w:rStyle w:val="aa"/>
                <w:noProof/>
              </w:rPr>
              <w:t>§6</w:t>
            </w:r>
            <w:r w:rsidR="008218EA" w:rsidRPr="00CA423D">
              <w:rPr>
                <w:rStyle w:val="aa"/>
                <w:rFonts w:hint="eastAsia"/>
                <w:noProof/>
              </w:rPr>
              <w:t xml:space="preserve"> </w:t>
            </w:r>
            <w:r w:rsidR="008218EA" w:rsidRPr="00CA423D">
              <w:rPr>
                <w:rStyle w:val="aa"/>
                <w:rFonts w:hint="eastAsia"/>
                <w:noProof/>
              </w:rPr>
              <w:t>数据统计和分析</w:t>
            </w:r>
            <w:r w:rsidR="008218EA">
              <w:rPr>
                <w:noProof/>
                <w:webHidden/>
              </w:rPr>
              <w:tab/>
            </w:r>
            <w:r w:rsidR="008218EA">
              <w:rPr>
                <w:noProof/>
                <w:webHidden/>
              </w:rPr>
              <w:fldChar w:fldCharType="begin"/>
            </w:r>
            <w:r w:rsidR="008218EA">
              <w:rPr>
                <w:noProof/>
                <w:webHidden/>
              </w:rPr>
              <w:instrText xml:space="preserve"> PAGEREF _Toc452383303 \h </w:instrText>
            </w:r>
            <w:r w:rsidR="008218EA">
              <w:rPr>
                <w:noProof/>
                <w:webHidden/>
              </w:rPr>
            </w:r>
            <w:r w:rsidR="008218EA">
              <w:rPr>
                <w:noProof/>
                <w:webHidden/>
              </w:rPr>
              <w:fldChar w:fldCharType="separate"/>
            </w:r>
            <w:r w:rsidR="008218EA">
              <w:rPr>
                <w:noProof/>
                <w:webHidden/>
              </w:rPr>
              <w:t>31</w:t>
            </w:r>
            <w:r w:rsidR="008218EA">
              <w:rPr>
                <w:noProof/>
                <w:webHidden/>
              </w:rPr>
              <w:fldChar w:fldCharType="end"/>
            </w:r>
          </w:hyperlink>
        </w:p>
        <w:p w:rsidR="008218EA" w:rsidRDefault="0011719B">
          <w:pPr>
            <w:pStyle w:val="21"/>
            <w:tabs>
              <w:tab w:val="right" w:leader="dot" w:pos="8296"/>
            </w:tabs>
            <w:rPr>
              <w:noProof/>
              <w:szCs w:val="22"/>
            </w:rPr>
          </w:pPr>
          <w:hyperlink w:anchor="_Toc452383304" w:history="1">
            <w:r w:rsidR="008218EA" w:rsidRPr="00CA423D">
              <w:rPr>
                <w:rStyle w:val="aa"/>
                <w:noProof/>
              </w:rPr>
              <w:t>§6.1</w:t>
            </w:r>
            <w:r w:rsidR="008218EA" w:rsidRPr="00CA423D">
              <w:rPr>
                <w:rStyle w:val="aa"/>
                <w:rFonts w:hint="eastAsia"/>
                <w:noProof/>
              </w:rPr>
              <w:t xml:space="preserve"> </w:t>
            </w:r>
            <w:r w:rsidR="008218EA" w:rsidRPr="00CA423D">
              <w:rPr>
                <w:rStyle w:val="aa"/>
                <w:rFonts w:hint="eastAsia"/>
                <w:noProof/>
              </w:rPr>
              <w:t>运营统计报表</w:t>
            </w:r>
            <w:r w:rsidR="008218EA">
              <w:rPr>
                <w:noProof/>
                <w:webHidden/>
              </w:rPr>
              <w:tab/>
            </w:r>
            <w:r w:rsidR="008218EA">
              <w:rPr>
                <w:noProof/>
                <w:webHidden/>
              </w:rPr>
              <w:fldChar w:fldCharType="begin"/>
            </w:r>
            <w:r w:rsidR="008218EA">
              <w:rPr>
                <w:noProof/>
                <w:webHidden/>
              </w:rPr>
              <w:instrText xml:space="preserve"> PAGEREF _Toc452383304 \h </w:instrText>
            </w:r>
            <w:r w:rsidR="008218EA">
              <w:rPr>
                <w:noProof/>
                <w:webHidden/>
              </w:rPr>
            </w:r>
            <w:r w:rsidR="008218EA">
              <w:rPr>
                <w:noProof/>
                <w:webHidden/>
              </w:rPr>
              <w:fldChar w:fldCharType="separate"/>
            </w:r>
            <w:r w:rsidR="008218EA">
              <w:rPr>
                <w:noProof/>
                <w:webHidden/>
              </w:rPr>
              <w:t>31</w:t>
            </w:r>
            <w:r w:rsidR="008218EA">
              <w:rPr>
                <w:noProof/>
                <w:webHidden/>
              </w:rPr>
              <w:fldChar w:fldCharType="end"/>
            </w:r>
          </w:hyperlink>
        </w:p>
        <w:p w:rsidR="008218EA" w:rsidRDefault="0011719B">
          <w:pPr>
            <w:pStyle w:val="11"/>
            <w:tabs>
              <w:tab w:val="right" w:leader="dot" w:pos="8296"/>
            </w:tabs>
            <w:rPr>
              <w:noProof/>
              <w:szCs w:val="22"/>
            </w:rPr>
          </w:pPr>
          <w:hyperlink w:anchor="_Toc452383305" w:history="1">
            <w:r w:rsidR="008218EA" w:rsidRPr="00CA423D">
              <w:rPr>
                <w:rStyle w:val="aa"/>
                <w:noProof/>
              </w:rPr>
              <w:t>§7</w:t>
            </w:r>
            <w:r w:rsidR="008218EA" w:rsidRPr="00CA423D">
              <w:rPr>
                <w:rStyle w:val="aa"/>
                <w:rFonts w:hint="eastAsia"/>
                <w:noProof/>
              </w:rPr>
              <w:t xml:space="preserve"> </w:t>
            </w:r>
            <w:r w:rsidR="008218EA" w:rsidRPr="00CA423D">
              <w:rPr>
                <w:rStyle w:val="aa"/>
                <w:rFonts w:hint="eastAsia"/>
                <w:noProof/>
              </w:rPr>
              <w:t>通信协议</w:t>
            </w:r>
            <w:r w:rsidR="008218EA">
              <w:rPr>
                <w:noProof/>
                <w:webHidden/>
              </w:rPr>
              <w:tab/>
            </w:r>
            <w:r w:rsidR="008218EA">
              <w:rPr>
                <w:noProof/>
                <w:webHidden/>
              </w:rPr>
              <w:fldChar w:fldCharType="begin"/>
            </w:r>
            <w:r w:rsidR="008218EA">
              <w:rPr>
                <w:noProof/>
                <w:webHidden/>
              </w:rPr>
              <w:instrText xml:space="preserve"> PAGEREF _Toc452383305 \h </w:instrText>
            </w:r>
            <w:r w:rsidR="008218EA">
              <w:rPr>
                <w:noProof/>
                <w:webHidden/>
              </w:rPr>
            </w:r>
            <w:r w:rsidR="008218EA">
              <w:rPr>
                <w:noProof/>
                <w:webHidden/>
              </w:rPr>
              <w:fldChar w:fldCharType="separate"/>
            </w:r>
            <w:r w:rsidR="008218EA">
              <w:rPr>
                <w:noProof/>
                <w:webHidden/>
              </w:rPr>
              <w:t>32</w:t>
            </w:r>
            <w:r w:rsidR="008218EA">
              <w:rPr>
                <w:noProof/>
                <w:webHidden/>
              </w:rPr>
              <w:fldChar w:fldCharType="end"/>
            </w:r>
          </w:hyperlink>
        </w:p>
        <w:p w:rsidR="008218EA" w:rsidRDefault="0011719B">
          <w:pPr>
            <w:pStyle w:val="21"/>
            <w:tabs>
              <w:tab w:val="right" w:leader="dot" w:pos="8296"/>
            </w:tabs>
            <w:rPr>
              <w:noProof/>
              <w:szCs w:val="22"/>
            </w:rPr>
          </w:pPr>
          <w:hyperlink w:anchor="_Toc452383306" w:history="1">
            <w:r w:rsidR="008218EA" w:rsidRPr="00CA423D">
              <w:rPr>
                <w:rStyle w:val="aa"/>
                <w:noProof/>
              </w:rPr>
              <w:t>§7.1</w:t>
            </w:r>
            <w:r w:rsidR="008218EA" w:rsidRPr="00CA423D">
              <w:rPr>
                <w:rStyle w:val="aa"/>
                <w:rFonts w:hint="eastAsia"/>
                <w:noProof/>
              </w:rPr>
              <w:t xml:space="preserve"> </w:t>
            </w:r>
            <w:r w:rsidR="008218EA" w:rsidRPr="00CA423D">
              <w:rPr>
                <w:rStyle w:val="aa"/>
                <w:rFonts w:hint="eastAsia"/>
                <w:noProof/>
              </w:rPr>
              <w:t>概述</w:t>
            </w:r>
            <w:r w:rsidR="008218EA">
              <w:rPr>
                <w:noProof/>
                <w:webHidden/>
              </w:rPr>
              <w:tab/>
            </w:r>
            <w:r w:rsidR="008218EA">
              <w:rPr>
                <w:noProof/>
                <w:webHidden/>
              </w:rPr>
              <w:fldChar w:fldCharType="begin"/>
            </w:r>
            <w:r w:rsidR="008218EA">
              <w:rPr>
                <w:noProof/>
                <w:webHidden/>
              </w:rPr>
              <w:instrText xml:space="preserve"> PAGEREF _Toc452383306 \h </w:instrText>
            </w:r>
            <w:r w:rsidR="008218EA">
              <w:rPr>
                <w:noProof/>
                <w:webHidden/>
              </w:rPr>
            </w:r>
            <w:r w:rsidR="008218EA">
              <w:rPr>
                <w:noProof/>
                <w:webHidden/>
              </w:rPr>
              <w:fldChar w:fldCharType="separate"/>
            </w:r>
            <w:r w:rsidR="008218EA">
              <w:rPr>
                <w:noProof/>
                <w:webHidden/>
              </w:rPr>
              <w:t>32</w:t>
            </w:r>
            <w:r w:rsidR="008218EA">
              <w:rPr>
                <w:noProof/>
                <w:webHidden/>
              </w:rPr>
              <w:fldChar w:fldCharType="end"/>
            </w:r>
          </w:hyperlink>
        </w:p>
        <w:p w:rsidR="008218EA" w:rsidRDefault="0011719B">
          <w:pPr>
            <w:pStyle w:val="30"/>
            <w:tabs>
              <w:tab w:val="right" w:leader="dot" w:pos="8296"/>
            </w:tabs>
            <w:rPr>
              <w:noProof/>
              <w:szCs w:val="22"/>
            </w:rPr>
          </w:pPr>
          <w:hyperlink w:anchor="_Toc452383307" w:history="1">
            <w:r w:rsidR="008218EA" w:rsidRPr="00CA423D">
              <w:rPr>
                <w:rStyle w:val="aa"/>
                <w:noProof/>
              </w:rPr>
              <w:t>§7.1.1</w:t>
            </w:r>
            <w:r w:rsidR="008218EA" w:rsidRPr="00CA423D">
              <w:rPr>
                <w:rStyle w:val="aa"/>
                <w:rFonts w:hint="eastAsia"/>
                <w:noProof/>
              </w:rPr>
              <w:t xml:space="preserve"> </w:t>
            </w:r>
            <w:r w:rsidR="008218EA" w:rsidRPr="00CA423D">
              <w:rPr>
                <w:rStyle w:val="aa"/>
                <w:rFonts w:hint="eastAsia"/>
                <w:noProof/>
              </w:rPr>
              <w:t>系统组件缩写与定义</w:t>
            </w:r>
            <w:r w:rsidR="008218EA">
              <w:rPr>
                <w:noProof/>
                <w:webHidden/>
              </w:rPr>
              <w:tab/>
            </w:r>
            <w:r w:rsidR="008218EA">
              <w:rPr>
                <w:noProof/>
                <w:webHidden/>
              </w:rPr>
              <w:fldChar w:fldCharType="begin"/>
            </w:r>
            <w:r w:rsidR="008218EA">
              <w:rPr>
                <w:noProof/>
                <w:webHidden/>
              </w:rPr>
              <w:instrText xml:space="preserve"> PAGEREF _Toc452383307 \h </w:instrText>
            </w:r>
            <w:r w:rsidR="008218EA">
              <w:rPr>
                <w:noProof/>
                <w:webHidden/>
              </w:rPr>
            </w:r>
            <w:r w:rsidR="008218EA">
              <w:rPr>
                <w:noProof/>
                <w:webHidden/>
              </w:rPr>
              <w:fldChar w:fldCharType="separate"/>
            </w:r>
            <w:r w:rsidR="008218EA">
              <w:rPr>
                <w:noProof/>
                <w:webHidden/>
              </w:rPr>
              <w:t>32</w:t>
            </w:r>
            <w:r w:rsidR="008218EA">
              <w:rPr>
                <w:noProof/>
                <w:webHidden/>
              </w:rPr>
              <w:fldChar w:fldCharType="end"/>
            </w:r>
          </w:hyperlink>
        </w:p>
        <w:p w:rsidR="008218EA" w:rsidRDefault="0011719B">
          <w:pPr>
            <w:pStyle w:val="30"/>
            <w:tabs>
              <w:tab w:val="right" w:leader="dot" w:pos="8296"/>
            </w:tabs>
            <w:rPr>
              <w:noProof/>
              <w:szCs w:val="22"/>
            </w:rPr>
          </w:pPr>
          <w:hyperlink w:anchor="_Toc452383308" w:history="1">
            <w:r w:rsidR="008218EA" w:rsidRPr="00CA423D">
              <w:rPr>
                <w:rStyle w:val="aa"/>
                <w:noProof/>
              </w:rPr>
              <w:t>§7.1.2</w:t>
            </w:r>
            <w:r w:rsidR="008218EA" w:rsidRPr="00CA423D">
              <w:rPr>
                <w:rStyle w:val="aa"/>
                <w:rFonts w:hint="eastAsia"/>
                <w:noProof/>
              </w:rPr>
              <w:t xml:space="preserve"> </w:t>
            </w:r>
            <w:r w:rsidR="008218EA" w:rsidRPr="00CA423D">
              <w:rPr>
                <w:rStyle w:val="aa"/>
                <w:rFonts w:hint="eastAsia"/>
                <w:noProof/>
              </w:rPr>
              <w:t>本文给出协议框架的接口</w:t>
            </w:r>
            <w:r w:rsidR="008218EA">
              <w:rPr>
                <w:noProof/>
                <w:webHidden/>
              </w:rPr>
              <w:tab/>
            </w:r>
            <w:r w:rsidR="008218EA">
              <w:rPr>
                <w:noProof/>
                <w:webHidden/>
              </w:rPr>
              <w:fldChar w:fldCharType="begin"/>
            </w:r>
            <w:r w:rsidR="008218EA">
              <w:rPr>
                <w:noProof/>
                <w:webHidden/>
              </w:rPr>
              <w:instrText xml:space="preserve"> PAGEREF _Toc452383308 \h </w:instrText>
            </w:r>
            <w:r w:rsidR="008218EA">
              <w:rPr>
                <w:noProof/>
                <w:webHidden/>
              </w:rPr>
            </w:r>
            <w:r w:rsidR="008218EA">
              <w:rPr>
                <w:noProof/>
                <w:webHidden/>
              </w:rPr>
              <w:fldChar w:fldCharType="separate"/>
            </w:r>
            <w:r w:rsidR="008218EA">
              <w:rPr>
                <w:noProof/>
                <w:webHidden/>
              </w:rPr>
              <w:t>32</w:t>
            </w:r>
            <w:r w:rsidR="008218EA">
              <w:rPr>
                <w:noProof/>
                <w:webHidden/>
              </w:rPr>
              <w:fldChar w:fldCharType="end"/>
            </w:r>
          </w:hyperlink>
        </w:p>
        <w:p w:rsidR="008218EA" w:rsidRDefault="0011719B">
          <w:pPr>
            <w:pStyle w:val="21"/>
            <w:tabs>
              <w:tab w:val="right" w:leader="dot" w:pos="8296"/>
            </w:tabs>
            <w:rPr>
              <w:noProof/>
              <w:szCs w:val="22"/>
            </w:rPr>
          </w:pPr>
          <w:hyperlink w:anchor="_Toc452383309" w:history="1">
            <w:r w:rsidR="008218EA" w:rsidRPr="00CA423D">
              <w:rPr>
                <w:rStyle w:val="aa"/>
                <w:noProof/>
              </w:rPr>
              <w:t>§7.2</w:t>
            </w:r>
            <w:r w:rsidR="008218EA" w:rsidRPr="00CA423D">
              <w:rPr>
                <w:rStyle w:val="aa"/>
                <w:noProof/>
                <w14:shadow w14:blurRad="50800" w14:dist="38100" w14:dir="2700000" w14:sx="100000" w14:sy="100000" w14:kx="0" w14:ky="0" w14:algn="tl">
                  <w14:srgbClr w14:val="000000">
                    <w14:alpha w14:val="60000"/>
                  </w14:srgbClr>
                </w14:shadow>
              </w:rPr>
              <w:t xml:space="preserve"> AAS &lt;--&gt; ASS</w:t>
            </w:r>
            <w:r w:rsidR="008218EA">
              <w:rPr>
                <w:noProof/>
                <w:webHidden/>
              </w:rPr>
              <w:tab/>
            </w:r>
            <w:r w:rsidR="008218EA">
              <w:rPr>
                <w:noProof/>
                <w:webHidden/>
              </w:rPr>
              <w:fldChar w:fldCharType="begin"/>
            </w:r>
            <w:r w:rsidR="008218EA">
              <w:rPr>
                <w:noProof/>
                <w:webHidden/>
              </w:rPr>
              <w:instrText xml:space="preserve"> PAGEREF _Toc452383309 \h </w:instrText>
            </w:r>
            <w:r w:rsidR="008218EA">
              <w:rPr>
                <w:noProof/>
                <w:webHidden/>
              </w:rPr>
            </w:r>
            <w:r w:rsidR="008218EA">
              <w:rPr>
                <w:noProof/>
                <w:webHidden/>
              </w:rPr>
              <w:fldChar w:fldCharType="separate"/>
            </w:r>
            <w:r w:rsidR="008218EA">
              <w:rPr>
                <w:noProof/>
                <w:webHidden/>
              </w:rPr>
              <w:t>32</w:t>
            </w:r>
            <w:r w:rsidR="008218EA">
              <w:rPr>
                <w:noProof/>
                <w:webHidden/>
              </w:rPr>
              <w:fldChar w:fldCharType="end"/>
            </w:r>
          </w:hyperlink>
        </w:p>
        <w:p w:rsidR="008218EA" w:rsidRDefault="0011719B">
          <w:pPr>
            <w:pStyle w:val="21"/>
            <w:tabs>
              <w:tab w:val="right" w:leader="dot" w:pos="8296"/>
            </w:tabs>
            <w:rPr>
              <w:noProof/>
              <w:szCs w:val="22"/>
            </w:rPr>
          </w:pPr>
          <w:hyperlink w:anchor="_Toc452383310" w:history="1">
            <w:r w:rsidR="008218EA" w:rsidRPr="00CA423D">
              <w:rPr>
                <w:rStyle w:val="aa"/>
                <w:noProof/>
              </w:rPr>
              <w:t>§7.3 AAS &lt;--&gt; MPS</w:t>
            </w:r>
            <w:r w:rsidR="008218EA">
              <w:rPr>
                <w:noProof/>
                <w:webHidden/>
              </w:rPr>
              <w:tab/>
            </w:r>
            <w:r w:rsidR="008218EA">
              <w:rPr>
                <w:noProof/>
                <w:webHidden/>
              </w:rPr>
              <w:fldChar w:fldCharType="begin"/>
            </w:r>
            <w:r w:rsidR="008218EA">
              <w:rPr>
                <w:noProof/>
                <w:webHidden/>
              </w:rPr>
              <w:instrText xml:space="preserve"> PAGEREF _Toc452383310 \h </w:instrText>
            </w:r>
            <w:r w:rsidR="008218EA">
              <w:rPr>
                <w:noProof/>
                <w:webHidden/>
              </w:rPr>
            </w:r>
            <w:r w:rsidR="008218EA">
              <w:rPr>
                <w:noProof/>
                <w:webHidden/>
              </w:rPr>
              <w:fldChar w:fldCharType="separate"/>
            </w:r>
            <w:r w:rsidR="008218EA">
              <w:rPr>
                <w:noProof/>
                <w:webHidden/>
              </w:rPr>
              <w:t>33</w:t>
            </w:r>
            <w:r w:rsidR="008218EA">
              <w:rPr>
                <w:noProof/>
                <w:webHidden/>
              </w:rPr>
              <w:fldChar w:fldCharType="end"/>
            </w:r>
          </w:hyperlink>
        </w:p>
        <w:p w:rsidR="006109E0" w:rsidRDefault="006109E0" w:rsidP="00E40A18">
          <w:pPr>
            <w:spacing w:line="360" w:lineRule="auto"/>
            <w:rPr>
              <w:rFonts w:ascii="宋体" w:hAnsi="宋体" w:cs="宋体"/>
              <w:color w:val="000000"/>
              <w:kern w:val="0"/>
              <w:sz w:val="44"/>
              <w:szCs w:val="22"/>
            </w:rPr>
          </w:pPr>
          <w:r>
            <w:rPr>
              <w:b/>
              <w:bCs/>
              <w:lang w:val="zh-CN"/>
            </w:rPr>
            <w:fldChar w:fldCharType="end"/>
          </w:r>
        </w:p>
      </w:sdtContent>
    </w:sdt>
    <w:p w:rsidR="00DC5891" w:rsidRDefault="00DC5891" w:rsidP="0050115D">
      <w:pPr>
        <w:pStyle w:val="a7"/>
        <w:spacing w:before="624" w:after="624" w:line="360" w:lineRule="auto"/>
        <w:jc w:val="both"/>
        <w:sectPr w:rsidR="00DC5891" w:rsidSect="00140CCF">
          <w:footerReference w:type="default" r:id="rId9"/>
          <w:type w:val="continuous"/>
          <w:pgSz w:w="11906" w:h="16838"/>
          <w:pgMar w:top="1440" w:right="1800" w:bottom="1440" w:left="1800" w:header="851" w:footer="992" w:gutter="0"/>
          <w:pgNumType w:start="1"/>
          <w:cols w:space="425"/>
          <w:docGrid w:type="lines" w:linePitch="312"/>
        </w:sectPr>
      </w:pPr>
    </w:p>
    <w:p w:rsidR="003C1950" w:rsidRPr="001423F7" w:rsidRDefault="003C1950" w:rsidP="003C1950">
      <w:pPr>
        <w:pStyle w:val="a7"/>
        <w:spacing w:before="624" w:after="624" w:line="480" w:lineRule="auto"/>
      </w:pPr>
      <w:bookmarkStart w:id="3" w:name="_Toc452383256"/>
      <w:r w:rsidRPr="001423F7">
        <w:lastRenderedPageBreak/>
        <w:t>本文档历史记录</w:t>
      </w:r>
      <w:bookmarkEnd w:id="3"/>
    </w:p>
    <w:tbl>
      <w:tblPr>
        <w:tblW w:w="7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1134"/>
        <w:gridCol w:w="3289"/>
        <w:gridCol w:w="1205"/>
        <w:gridCol w:w="1096"/>
      </w:tblGrid>
      <w:tr w:rsidR="003C1950" w:rsidRPr="001423F7" w:rsidTr="00926C65">
        <w:trPr>
          <w:jc w:val="center"/>
        </w:trPr>
        <w:tc>
          <w:tcPr>
            <w:tcW w:w="702" w:type="dxa"/>
            <w:tcBorders>
              <w:top w:val="single" w:sz="12" w:space="0" w:color="auto"/>
              <w:left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序号</w:t>
            </w:r>
          </w:p>
        </w:tc>
        <w:tc>
          <w:tcPr>
            <w:tcW w:w="1134" w:type="dxa"/>
            <w:tcBorders>
              <w:top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日期</w:t>
            </w:r>
          </w:p>
        </w:tc>
        <w:tc>
          <w:tcPr>
            <w:tcW w:w="3289" w:type="dxa"/>
            <w:tcBorders>
              <w:top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说明</w:t>
            </w:r>
          </w:p>
        </w:tc>
        <w:tc>
          <w:tcPr>
            <w:tcW w:w="1205" w:type="dxa"/>
            <w:tcBorders>
              <w:top w:val="single" w:sz="12" w:space="0" w:color="auto"/>
              <w:bottom w:val="single" w:sz="12" w:space="0" w:color="auto"/>
            </w:tcBorders>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责任人</w:t>
            </w:r>
          </w:p>
        </w:tc>
        <w:tc>
          <w:tcPr>
            <w:tcW w:w="1096" w:type="dxa"/>
            <w:tcBorders>
              <w:top w:val="single" w:sz="12" w:space="0" w:color="auto"/>
              <w:bottom w:val="single" w:sz="12" w:space="0" w:color="auto"/>
            </w:tcBorders>
            <w:vAlign w:val="center"/>
          </w:tcPr>
          <w:p w:rsidR="003C1950" w:rsidRPr="001423F7" w:rsidRDefault="003C1950" w:rsidP="004610EF">
            <w:pPr>
              <w:ind w:firstLineChars="1" w:firstLine="2"/>
              <w:jc w:val="center"/>
              <w:rPr>
                <w:rFonts w:cstheme="minorHAnsi"/>
                <w:b/>
                <w:sz w:val="18"/>
                <w:szCs w:val="18"/>
              </w:rPr>
            </w:pPr>
            <w:r w:rsidRPr="001423F7">
              <w:rPr>
                <w:rFonts w:cstheme="minorHAnsi"/>
                <w:b/>
                <w:sz w:val="18"/>
                <w:szCs w:val="18"/>
              </w:rPr>
              <w:t>版本</w:t>
            </w:r>
          </w:p>
        </w:tc>
      </w:tr>
      <w:tr w:rsidR="003C1950" w:rsidRPr="001423F7" w:rsidTr="00926C65">
        <w:trPr>
          <w:jc w:val="center"/>
        </w:trPr>
        <w:tc>
          <w:tcPr>
            <w:tcW w:w="702" w:type="dxa"/>
            <w:tcBorders>
              <w:top w:val="single" w:sz="12" w:space="0" w:color="auto"/>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1</w:t>
            </w:r>
          </w:p>
        </w:tc>
        <w:tc>
          <w:tcPr>
            <w:tcW w:w="1134" w:type="dxa"/>
            <w:tcBorders>
              <w:top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201</w:t>
            </w:r>
            <w:r>
              <w:rPr>
                <w:rFonts w:cstheme="minorHAnsi" w:hint="eastAsia"/>
                <w:sz w:val="18"/>
                <w:szCs w:val="18"/>
              </w:rPr>
              <w:t>6-05-09</w:t>
            </w:r>
          </w:p>
        </w:tc>
        <w:tc>
          <w:tcPr>
            <w:tcW w:w="3289" w:type="dxa"/>
            <w:tcBorders>
              <w:top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r w:rsidRPr="001423F7">
              <w:rPr>
                <w:rFonts w:cstheme="minorHAnsi"/>
                <w:sz w:val="18"/>
                <w:szCs w:val="18"/>
              </w:rPr>
              <w:t>创建</w:t>
            </w:r>
          </w:p>
        </w:tc>
        <w:tc>
          <w:tcPr>
            <w:tcW w:w="1205" w:type="dxa"/>
            <w:tcBorders>
              <w:top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r>
              <w:rPr>
                <w:rFonts w:cstheme="minorHAnsi" w:hint="eastAsia"/>
                <w:sz w:val="18"/>
                <w:szCs w:val="18"/>
              </w:rPr>
              <w:t>郑德生</w:t>
            </w:r>
          </w:p>
        </w:tc>
        <w:tc>
          <w:tcPr>
            <w:tcW w:w="1096" w:type="dxa"/>
            <w:tcBorders>
              <w:top w:val="single" w:sz="12" w:space="0" w:color="auto"/>
            </w:tcBorders>
            <w:vAlign w:val="center"/>
          </w:tcPr>
          <w:p w:rsidR="003C1950" w:rsidRPr="001423F7" w:rsidRDefault="00926C65" w:rsidP="004610EF">
            <w:pPr>
              <w:spacing w:line="240" w:lineRule="exact"/>
              <w:ind w:firstLineChars="1" w:firstLine="2"/>
              <w:jc w:val="center"/>
              <w:rPr>
                <w:rFonts w:cstheme="minorHAnsi"/>
                <w:sz w:val="18"/>
                <w:szCs w:val="18"/>
              </w:rPr>
            </w:pPr>
            <w:r>
              <w:rPr>
                <w:rFonts w:cstheme="minorHAnsi" w:hint="eastAsia"/>
                <w:sz w:val="18"/>
                <w:szCs w:val="18"/>
              </w:rPr>
              <w:t>0.1</w:t>
            </w: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93092" w:rsidP="004610EF">
            <w:pPr>
              <w:spacing w:line="240" w:lineRule="exact"/>
              <w:ind w:firstLineChars="1" w:firstLine="2"/>
              <w:jc w:val="center"/>
              <w:rPr>
                <w:rFonts w:cstheme="minorHAnsi"/>
                <w:sz w:val="18"/>
                <w:szCs w:val="18"/>
              </w:rPr>
            </w:pPr>
            <w:r>
              <w:rPr>
                <w:rFonts w:cstheme="minorHAnsi" w:hint="eastAsia"/>
                <w:sz w:val="18"/>
                <w:szCs w:val="18"/>
              </w:rPr>
              <w:t>2</w:t>
            </w:r>
          </w:p>
        </w:tc>
        <w:tc>
          <w:tcPr>
            <w:tcW w:w="1134" w:type="dxa"/>
            <w:tcMar>
              <w:top w:w="28" w:type="dxa"/>
              <w:left w:w="57" w:type="dxa"/>
              <w:bottom w:w="28" w:type="dxa"/>
              <w:right w:w="57" w:type="dxa"/>
            </w:tcMar>
            <w:vAlign w:val="center"/>
          </w:tcPr>
          <w:p w:rsidR="003C1950" w:rsidRPr="001423F7" w:rsidRDefault="00393092" w:rsidP="00B81AE3">
            <w:pPr>
              <w:spacing w:line="240" w:lineRule="exact"/>
              <w:ind w:firstLineChars="1" w:firstLine="2"/>
              <w:jc w:val="center"/>
              <w:rPr>
                <w:rFonts w:cstheme="minorHAnsi"/>
                <w:sz w:val="18"/>
                <w:szCs w:val="18"/>
              </w:rPr>
            </w:pPr>
            <w:r>
              <w:rPr>
                <w:rFonts w:cstheme="minorHAnsi" w:hint="eastAsia"/>
                <w:sz w:val="18"/>
                <w:szCs w:val="18"/>
              </w:rPr>
              <w:t>2016-05-</w:t>
            </w:r>
            <w:r w:rsidR="00B81AE3">
              <w:rPr>
                <w:rFonts w:cstheme="minorHAnsi" w:hint="eastAsia"/>
                <w:sz w:val="18"/>
                <w:szCs w:val="18"/>
              </w:rPr>
              <w:t>28</w:t>
            </w:r>
          </w:p>
        </w:tc>
        <w:tc>
          <w:tcPr>
            <w:tcW w:w="3289" w:type="dxa"/>
            <w:tcMar>
              <w:top w:w="28" w:type="dxa"/>
              <w:left w:w="57" w:type="dxa"/>
              <w:bottom w:w="28" w:type="dxa"/>
              <w:right w:w="57" w:type="dxa"/>
            </w:tcMar>
            <w:vAlign w:val="center"/>
          </w:tcPr>
          <w:p w:rsidR="003C1950" w:rsidRPr="001423F7" w:rsidRDefault="00393092" w:rsidP="004610EF">
            <w:pPr>
              <w:spacing w:line="240" w:lineRule="exact"/>
              <w:ind w:firstLineChars="1" w:firstLine="2"/>
              <w:jc w:val="center"/>
              <w:rPr>
                <w:rFonts w:cstheme="minorHAnsi"/>
                <w:sz w:val="18"/>
                <w:szCs w:val="18"/>
              </w:rPr>
            </w:pPr>
            <w:r>
              <w:rPr>
                <w:rFonts w:cstheme="minorHAnsi" w:hint="eastAsia"/>
                <w:sz w:val="18"/>
                <w:szCs w:val="18"/>
              </w:rPr>
              <w:t>修订</w:t>
            </w:r>
          </w:p>
        </w:tc>
        <w:tc>
          <w:tcPr>
            <w:tcW w:w="1205" w:type="dxa"/>
            <w:vAlign w:val="center"/>
          </w:tcPr>
          <w:p w:rsidR="003C1950" w:rsidRPr="001423F7" w:rsidRDefault="00393092" w:rsidP="004610EF">
            <w:pPr>
              <w:spacing w:line="240" w:lineRule="exact"/>
              <w:ind w:firstLineChars="1" w:firstLine="2"/>
              <w:jc w:val="center"/>
              <w:rPr>
                <w:rFonts w:cstheme="minorHAnsi"/>
                <w:sz w:val="18"/>
                <w:szCs w:val="18"/>
              </w:rPr>
            </w:pPr>
            <w:r>
              <w:rPr>
                <w:rFonts w:cstheme="minorHAnsi" w:hint="eastAsia"/>
                <w:sz w:val="18"/>
                <w:szCs w:val="18"/>
              </w:rPr>
              <w:t>郑德生</w:t>
            </w:r>
          </w:p>
        </w:tc>
        <w:tc>
          <w:tcPr>
            <w:tcW w:w="1096" w:type="dxa"/>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0.11</w:t>
            </w: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3</w:t>
            </w:r>
          </w:p>
        </w:tc>
        <w:tc>
          <w:tcPr>
            <w:tcW w:w="1134" w:type="dxa"/>
            <w:tcMar>
              <w:top w:w="28" w:type="dxa"/>
              <w:left w:w="57" w:type="dxa"/>
              <w:bottom w:w="28" w:type="dxa"/>
              <w:right w:w="57" w:type="dxa"/>
            </w:tcMar>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2016-05-30</w:t>
            </w:r>
          </w:p>
        </w:tc>
        <w:tc>
          <w:tcPr>
            <w:tcW w:w="3289" w:type="dxa"/>
            <w:tcMar>
              <w:top w:w="28" w:type="dxa"/>
              <w:left w:w="57" w:type="dxa"/>
              <w:bottom w:w="28" w:type="dxa"/>
              <w:right w:w="57" w:type="dxa"/>
            </w:tcMar>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二次修订</w:t>
            </w:r>
          </w:p>
        </w:tc>
        <w:tc>
          <w:tcPr>
            <w:tcW w:w="1205" w:type="dxa"/>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郑德生</w:t>
            </w:r>
          </w:p>
        </w:tc>
        <w:tc>
          <w:tcPr>
            <w:tcW w:w="1096" w:type="dxa"/>
            <w:vAlign w:val="center"/>
          </w:tcPr>
          <w:p w:rsidR="003C1950" w:rsidRPr="001423F7" w:rsidRDefault="00B81AE3" w:rsidP="004610EF">
            <w:pPr>
              <w:spacing w:line="240" w:lineRule="exact"/>
              <w:ind w:firstLineChars="1" w:firstLine="2"/>
              <w:jc w:val="center"/>
              <w:rPr>
                <w:rFonts w:cstheme="minorHAnsi"/>
                <w:sz w:val="18"/>
                <w:szCs w:val="18"/>
              </w:rPr>
            </w:pPr>
            <w:r>
              <w:rPr>
                <w:rFonts w:cstheme="minorHAnsi" w:hint="eastAsia"/>
                <w:sz w:val="18"/>
                <w:szCs w:val="18"/>
              </w:rPr>
              <w:t>1.0</w:t>
            </w: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vAlign w:val="center"/>
          </w:tcPr>
          <w:p w:rsidR="003C1950" w:rsidRPr="001423F7" w:rsidRDefault="003C1950" w:rsidP="004610EF">
            <w:pPr>
              <w:spacing w:line="240" w:lineRule="exact"/>
              <w:ind w:firstLineChars="1" w:firstLine="2"/>
              <w:jc w:val="center"/>
              <w:rPr>
                <w:rFonts w:cstheme="minorHAnsi"/>
                <w:sz w:val="18"/>
                <w:szCs w:val="18"/>
              </w:rPr>
            </w:pPr>
          </w:p>
        </w:tc>
      </w:tr>
      <w:tr w:rsidR="003C1950" w:rsidRPr="001423F7" w:rsidTr="00926C65">
        <w:trPr>
          <w:jc w:val="center"/>
        </w:trPr>
        <w:tc>
          <w:tcPr>
            <w:tcW w:w="702" w:type="dxa"/>
            <w:tcBorders>
              <w:left w:val="single" w:sz="12" w:space="0" w:color="auto"/>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134" w:type="dxa"/>
            <w:tcBorders>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3289" w:type="dxa"/>
            <w:tcBorders>
              <w:bottom w:val="single" w:sz="12" w:space="0" w:color="auto"/>
            </w:tcBorders>
            <w:tcMar>
              <w:top w:w="28" w:type="dxa"/>
              <w:left w:w="57" w:type="dxa"/>
              <w:bottom w:w="28" w:type="dxa"/>
              <w:right w:w="57" w:type="dxa"/>
            </w:tcMar>
            <w:vAlign w:val="center"/>
          </w:tcPr>
          <w:p w:rsidR="003C1950" w:rsidRPr="001423F7" w:rsidRDefault="003C1950" w:rsidP="004610EF">
            <w:pPr>
              <w:spacing w:line="240" w:lineRule="exact"/>
              <w:ind w:firstLineChars="1" w:firstLine="2"/>
              <w:jc w:val="center"/>
              <w:rPr>
                <w:rFonts w:cstheme="minorHAnsi"/>
                <w:sz w:val="18"/>
                <w:szCs w:val="18"/>
              </w:rPr>
            </w:pPr>
          </w:p>
        </w:tc>
        <w:tc>
          <w:tcPr>
            <w:tcW w:w="1205" w:type="dxa"/>
            <w:tcBorders>
              <w:bottom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p>
        </w:tc>
        <w:tc>
          <w:tcPr>
            <w:tcW w:w="1096" w:type="dxa"/>
            <w:tcBorders>
              <w:bottom w:val="single" w:sz="12" w:space="0" w:color="auto"/>
            </w:tcBorders>
            <w:vAlign w:val="center"/>
          </w:tcPr>
          <w:p w:rsidR="003C1950" w:rsidRPr="001423F7" w:rsidRDefault="003C1950" w:rsidP="004610EF">
            <w:pPr>
              <w:spacing w:line="240" w:lineRule="exact"/>
              <w:ind w:firstLineChars="1" w:firstLine="2"/>
              <w:jc w:val="center"/>
              <w:rPr>
                <w:rFonts w:cstheme="minorHAnsi"/>
                <w:sz w:val="18"/>
                <w:szCs w:val="18"/>
              </w:rPr>
            </w:pPr>
          </w:p>
        </w:tc>
      </w:tr>
    </w:tbl>
    <w:p w:rsidR="00D7008A" w:rsidRPr="00D263D5" w:rsidRDefault="003C1950" w:rsidP="00D263D5">
      <w:pPr>
        <w:pStyle w:val="a7"/>
        <w:spacing w:before="624" w:after="624"/>
      </w:pPr>
      <w:r>
        <w:br w:type="page"/>
      </w:r>
      <w:bookmarkStart w:id="4" w:name="_Toc452383257"/>
      <w:r w:rsidR="00D7008A" w:rsidRPr="00D263D5">
        <w:rPr>
          <w:rFonts w:hint="eastAsia"/>
        </w:rPr>
        <w:lastRenderedPageBreak/>
        <w:t>前言</w:t>
      </w:r>
      <w:bookmarkEnd w:id="4"/>
    </w:p>
    <w:p w:rsidR="00D7008A" w:rsidRPr="00A7025A" w:rsidRDefault="00D7008A" w:rsidP="000E4E8E">
      <w:pPr>
        <w:pStyle w:val="04"/>
        <w:spacing w:before="156" w:after="156" w:line="360" w:lineRule="auto"/>
        <w:ind w:leftChars="0" w:left="0"/>
        <w:rPr>
          <w:shd w:val="clear" w:color="auto" w:fill="auto"/>
        </w:rPr>
      </w:pPr>
      <w:bookmarkStart w:id="5" w:name="_Toc140731975"/>
      <w:bookmarkStart w:id="6" w:name="_Toc186265823"/>
      <w:r w:rsidRPr="00A7025A">
        <w:rPr>
          <w:rFonts w:hint="eastAsia"/>
          <w:shd w:val="clear" w:color="auto" w:fill="auto"/>
        </w:rPr>
        <w:t>文档目的</w:t>
      </w:r>
      <w:bookmarkEnd w:id="5"/>
      <w:bookmarkEnd w:id="6"/>
    </w:p>
    <w:p w:rsidR="00D7008A" w:rsidRDefault="00D7008A" w:rsidP="00F209B4">
      <w:pPr>
        <w:spacing w:beforeLines="50" w:before="156" w:afterLines="50" w:after="156" w:line="360" w:lineRule="auto"/>
        <w:ind w:firstLine="480"/>
        <w:rPr>
          <w:rFonts w:hAnsi="宋体"/>
          <w:sz w:val="24"/>
        </w:rPr>
      </w:pPr>
      <w:r>
        <w:rPr>
          <w:rFonts w:hAnsi="宋体" w:hint="eastAsia"/>
          <w:sz w:val="24"/>
        </w:rPr>
        <w:t>本文档为高斯贝尔研发分布式广告系统播控服务器实现中所提供软件需求规格说明，是软件设计开发人员进行软件结构设计和编码的基础，也是软件测试人员编写测试用例和进行系统测试的主要依据。同时本文档也是用户确定软件功能需求的主</w:t>
      </w:r>
      <w:r w:rsidRPr="002D4274">
        <w:rPr>
          <w:rFonts w:asciiTheme="minorEastAsia" w:hAnsiTheme="minorEastAsia" w:hint="eastAsia"/>
          <w:sz w:val="24"/>
        </w:rPr>
        <w:t>要依据。</w:t>
      </w:r>
    </w:p>
    <w:p w:rsidR="00D7008A" w:rsidRPr="00A7025A" w:rsidRDefault="00D7008A" w:rsidP="00F209B4">
      <w:pPr>
        <w:pStyle w:val="04"/>
        <w:spacing w:before="156" w:after="156" w:line="360" w:lineRule="auto"/>
        <w:ind w:left="-10"/>
        <w:rPr>
          <w:shd w:val="clear" w:color="auto" w:fill="auto"/>
        </w:rPr>
      </w:pPr>
      <w:bookmarkStart w:id="7" w:name="_Toc140731976"/>
      <w:bookmarkStart w:id="8" w:name="_Toc186265824"/>
      <w:r w:rsidRPr="00A7025A">
        <w:rPr>
          <w:rFonts w:hint="eastAsia"/>
          <w:shd w:val="clear" w:color="auto" w:fill="auto"/>
        </w:rPr>
        <w:t>文档范围</w:t>
      </w:r>
      <w:bookmarkEnd w:id="7"/>
      <w:bookmarkEnd w:id="8"/>
    </w:p>
    <w:p w:rsidR="00D7008A" w:rsidRDefault="00D7008A" w:rsidP="00F209B4">
      <w:pPr>
        <w:pStyle w:val="a8"/>
        <w:spacing w:line="360" w:lineRule="auto"/>
        <w:rPr>
          <w:rFonts w:hint="default"/>
        </w:rPr>
      </w:pPr>
      <w:bookmarkStart w:id="9" w:name="_Toc140731977"/>
      <w:bookmarkStart w:id="10" w:name="_Toc186265825"/>
      <w:r w:rsidRPr="00795ADF">
        <w:rPr>
          <w:rFonts w:ascii="Calibri" w:cs="Times New Roman"/>
          <w:bCs w:val="0"/>
          <w:sz w:val="24"/>
          <w:szCs w:val="24"/>
        </w:rPr>
        <w:t>高斯贝尔成都研发中心（</w:t>
      </w:r>
      <w:proofErr w:type="gramStart"/>
      <w:r w:rsidRPr="00795ADF">
        <w:rPr>
          <w:rFonts w:ascii="Calibri" w:cs="Times New Roman"/>
          <w:bCs w:val="0"/>
          <w:sz w:val="24"/>
          <w:szCs w:val="24"/>
        </w:rPr>
        <w:t>成都驰通数码</w:t>
      </w:r>
      <w:proofErr w:type="gramEnd"/>
      <w:r w:rsidRPr="00795ADF">
        <w:rPr>
          <w:rFonts w:ascii="Calibri" w:cs="Times New Roman"/>
          <w:bCs w:val="0"/>
          <w:sz w:val="24"/>
          <w:szCs w:val="24"/>
        </w:rPr>
        <w:t>系统有限公司）</w:t>
      </w:r>
    </w:p>
    <w:p w:rsidR="00D7008A" w:rsidRPr="00A7025A" w:rsidRDefault="00D7008A" w:rsidP="00F209B4">
      <w:pPr>
        <w:pStyle w:val="04"/>
        <w:spacing w:before="156" w:after="156" w:line="360" w:lineRule="auto"/>
        <w:ind w:left="-10"/>
        <w:rPr>
          <w:shd w:val="clear" w:color="auto" w:fill="auto"/>
        </w:rPr>
      </w:pPr>
      <w:r w:rsidRPr="00A7025A">
        <w:rPr>
          <w:rFonts w:hint="eastAsia"/>
          <w:shd w:val="clear" w:color="auto" w:fill="auto"/>
        </w:rPr>
        <w:t>本文读者</w:t>
      </w:r>
      <w:bookmarkEnd w:id="9"/>
      <w:bookmarkEnd w:id="10"/>
    </w:p>
    <w:p w:rsidR="00D7008A" w:rsidRDefault="00D7008A" w:rsidP="00F209B4">
      <w:pPr>
        <w:spacing w:beforeLines="50" w:before="156" w:afterLines="50" w:after="156" w:line="360" w:lineRule="auto"/>
        <w:ind w:firstLine="480"/>
        <w:rPr>
          <w:rFonts w:hAnsi="宋体"/>
          <w:sz w:val="24"/>
        </w:rPr>
      </w:pPr>
      <w:bookmarkStart w:id="11" w:name="_Toc140731979"/>
      <w:bookmarkStart w:id="12" w:name="_Toc186265826"/>
      <w:r>
        <w:rPr>
          <w:rFonts w:hAnsi="宋体" w:hint="eastAsia"/>
          <w:sz w:val="24"/>
        </w:rPr>
        <w:t>本文档的预期读者是设计开发及测试相关人员。</w:t>
      </w:r>
    </w:p>
    <w:p w:rsidR="00D7008A" w:rsidRPr="00A7025A" w:rsidRDefault="00D7008A" w:rsidP="00F209B4">
      <w:pPr>
        <w:pStyle w:val="04"/>
        <w:spacing w:before="156" w:after="156" w:line="360" w:lineRule="auto"/>
        <w:ind w:left="-10"/>
        <w:rPr>
          <w:shd w:val="clear" w:color="auto" w:fill="auto"/>
        </w:rPr>
      </w:pPr>
      <w:r w:rsidRPr="00A7025A">
        <w:rPr>
          <w:rFonts w:hint="eastAsia"/>
          <w:shd w:val="clear" w:color="auto" w:fill="auto"/>
        </w:rPr>
        <w:t>术语解释</w:t>
      </w:r>
      <w:bookmarkEnd w:id="11"/>
      <w:bookmarkEnd w:id="12"/>
    </w:p>
    <w:p w:rsidR="00D7008A" w:rsidRPr="00A7025A" w:rsidRDefault="00D7008A" w:rsidP="00F209B4">
      <w:pPr>
        <w:spacing w:beforeLines="50" w:before="156" w:afterLines="50" w:after="156" w:line="360" w:lineRule="auto"/>
        <w:ind w:firstLine="480"/>
        <w:rPr>
          <w:rFonts w:hAnsi="宋体"/>
          <w:sz w:val="24"/>
        </w:rPr>
      </w:pPr>
      <w:r w:rsidRPr="00A7025A">
        <w:rPr>
          <w:rFonts w:hAnsi="宋体" w:hint="eastAsia"/>
          <w:sz w:val="24"/>
        </w:rPr>
        <w:t>提示：列出本文档所用到的专门术语的定义，必要时还要给出这些定义的英文原文及其缩写词。最好以字母顺序排列，见下表</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833"/>
        <w:gridCol w:w="4134"/>
      </w:tblGrid>
      <w:tr w:rsidR="00D7008A" w:rsidTr="000E4E8E">
        <w:trPr>
          <w:trHeight w:val="66"/>
          <w:tblHeader/>
          <w:jc w:val="center"/>
        </w:trPr>
        <w:tc>
          <w:tcPr>
            <w:tcW w:w="1833" w:type="dxa"/>
            <w:tcBorders>
              <w:top w:val="single" w:sz="12" w:space="0" w:color="auto"/>
              <w:left w:val="single" w:sz="12" w:space="0" w:color="auto"/>
              <w:bottom w:val="single" w:sz="12" w:space="0" w:color="auto"/>
              <w:right w:val="single" w:sz="12" w:space="0" w:color="auto"/>
              <w:tl2br w:val="nil"/>
              <w:tr2bl w:val="nil"/>
            </w:tcBorders>
            <w:shd w:val="clear" w:color="auto" w:fill="A6A6A6"/>
            <w:vAlign w:val="center"/>
          </w:tcPr>
          <w:p w:rsidR="00D7008A" w:rsidRDefault="00D7008A" w:rsidP="00F209B4">
            <w:pPr>
              <w:spacing w:line="360" w:lineRule="auto"/>
              <w:jc w:val="center"/>
              <w:rPr>
                <w:sz w:val="18"/>
              </w:rPr>
            </w:pPr>
            <w:r>
              <w:rPr>
                <w:rFonts w:hint="eastAsia"/>
                <w:sz w:val="18"/>
              </w:rPr>
              <w:t>缩写、术语</w:t>
            </w:r>
          </w:p>
        </w:tc>
        <w:tc>
          <w:tcPr>
            <w:tcW w:w="4134" w:type="dxa"/>
            <w:tcBorders>
              <w:top w:val="single" w:sz="12" w:space="0" w:color="auto"/>
              <w:left w:val="single" w:sz="12" w:space="0" w:color="auto"/>
              <w:bottom w:val="single" w:sz="12" w:space="0" w:color="auto"/>
              <w:right w:val="single" w:sz="12" w:space="0" w:color="auto"/>
              <w:tl2br w:val="nil"/>
              <w:tr2bl w:val="nil"/>
            </w:tcBorders>
            <w:shd w:val="clear" w:color="auto" w:fill="A6A6A6"/>
            <w:vAlign w:val="center"/>
          </w:tcPr>
          <w:p w:rsidR="00D7008A" w:rsidRDefault="00D7008A" w:rsidP="00F209B4">
            <w:pPr>
              <w:spacing w:line="360" w:lineRule="auto"/>
              <w:jc w:val="center"/>
              <w:rPr>
                <w:sz w:val="18"/>
              </w:rPr>
            </w:pPr>
            <w:r>
              <w:rPr>
                <w:rFonts w:hint="eastAsia"/>
                <w:sz w:val="18"/>
              </w:rPr>
              <w:t>解释</w:t>
            </w:r>
          </w:p>
        </w:tc>
      </w:tr>
      <w:tr w:rsidR="00D7008A" w:rsidTr="000E4E8E">
        <w:trPr>
          <w:trHeight w:val="57"/>
          <w:jc w:val="center"/>
        </w:trPr>
        <w:tc>
          <w:tcPr>
            <w:tcW w:w="1833"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Pr="000E4E8E" w:rsidRDefault="00D7008A" w:rsidP="00F209B4">
            <w:pPr>
              <w:spacing w:beforeLines="50" w:before="156" w:afterLines="50" w:after="156" w:line="360" w:lineRule="auto"/>
              <w:ind w:firstLine="480"/>
              <w:rPr>
                <w:rFonts w:asciiTheme="minorEastAsia" w:hAnsiTheme="minorEastAsia"/>
              </w:rPr>
            </w:pPr>
            <w:r w:rsidRPr="000E4E8E">
              <w:rPr>
                <w:rFonts w:asciiTheme="minorEastAsia" w:hAnsiTheme="minorEastAsia" w:hint="eastAsia"/>
              </w:rPr>
              <w:t>MPS</w:t>
            </w:r>
          </w:p>
        </w:tc>
        <w:tc>
          <w:tcPr>
            <w:tcW w:w="4134"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Pr="000E4E8E" w:rsidRDefault="00D7008A" w:rsidP="000E4E8E">
            <w:pPr>
              <w:spacing w:beforeLines="50" w:before="156" w:afterLines="50" w:after="156"/>
              <w:ind w:firstLine="480"/>
              <w:rPr>
                <w:rFonts w:asciiTheme="minorEastAsia" w:hAnsiTheme="minorEastAsia"/>
              </w:rPr>
            </w:pPr>
            <w:r w:rsidRPr="000E4E8E">
              <w:rPr>
                <w:rFonts w:asciiTheme="minorEastAsia" w:hAnsiTheme="minorEastAsia" w:hint="eastAsia"/>
              </w:rPr>
              <w:t>移动平台服务器</w:t>
            </w:r>
          </w:p>
        </w:tc>
      </w:tr>
      <w:tr w:rsidR="00D7008A" w:rsidTr="000E4E8E">
        <w:trPr>
          <w:trHeight w:val="57"/>
          <w:jc w:val="center"/>
        </w:trPr>
        <w:tc>
          <w:tcPr>
            <w:tcW w:w="1833"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Pr="000E4E8E" w:rsidRDefault="00D7008A" w:rsidP="00F209B4">
            <w:pPr>
              <w:spacing w:beforeLines="50" w:before="156" w:afterLines="50" w:after="156" w:line="360" w:lineRule="auto"/>
              <w:ind w:firstLine="480"/>
              <w:rPr>
                <w:rFonts w:asciiTheme="minorEastAsia" w:hAnsiTheme="minorEastAsia"/>
              </w:rPr>
            </w:pPr>
            <w:r w:rsidRPr="000E4E8E">
              <w:rPr>
                <w:rFonts w:asciiTheme="minorEastAsia" w:hAnsiTheme="minorEastAsia" w:hint="eastAsia"/>
              </w:rPr>
              <w:t>ISO 639-2</w:t>
            </w:r>
          </w:p>
        </w:tc>
        <w:tc>
          <w:tcPr>
            <w:tcW w:w="4134" w:type="dxa"/>
            <w:tcBorders>
              <w:top w:val="single" w:sz="12" w:space="0" w:color="auto"/>
              <w:left w:val="single" w:sz="12" w:space="0" w:color="auto"/>
              <w:bottom w:val="single" w:sz="12" w:space="0" w:color="auto"/>
              <w:right w:val="single" w:sz="12" w:space="0" w:color="auto"/>
              <w:tl2br w:val="nil"/>
              <w:tr2bl w:val="nil"/>
            </w:tcBorders>
            <w:vAlign w:val="center"/>
          </w:tcPr>
          <w:p w:rsidR="00D7008A" w:rsidRPr="000E4E8E" w:rsidRDefault="00D7008A" w:rsidP="000E4E8E">
            <w:pPr>
              <w:spacing w:beforeLines="50" w:before="156" w:afterLines="50" w:after="156" w:line="360" w:lineRule="auto"/>
              <w:rPr>
                <w:rFonts w:asciiTheme="minorEastAsia" w:hAnsiTheme="minorEastAsia"/>
              </w:rPr>
            </w:pPr>
            <w:r w:rsidRPr="000E4E8E">
              <w:rPr>
                <w:rFonts w:asciiTheme="minorEastAsia" w:hAnsiTheme="minorEastAsia" w:hint="eastAsia"/>
              </w:rPr>
              <w:t>语言名称编码  第2部分：Alpha-3编码</w:t>
            </w:r>
          </w:p>
        </w:tc>
      </w:tr>
    </w:tbl>
    <w:p w:rsidR="00D7008A" w:rsidRPr="00A7025A" w:rsidRDefault="00D7008A" w:rsidP="00F209B4">
      <w:pPr>
        <w:pStyle w:val="04"/>
        <w:spacing w:before="156" w:after="156" w:line="360" w:lineRule="auto"/>
        <w:ind w:left="-10"/>
        <w:rPr>
          <w:shd w:val="clear" w:color="auto" w:fill="auto"/>
        </w:rPr>
      </w:pPr>
      <w:bookmarkStart w:id="13" w:name="_Toc140731978"/>
      <w:bookmarkStart w:id="14" w:name="_Toc186265827"/>
      <w:r w:rsidRPr="00A7025A">
        <w:rPr>
          <w:rFonts w:hint="eastAsia"/>
          <w:shd w:val="clear" w:color="auto" w:fill="auto"/>
        </w:rPr>
        <w:t>参考文献</w:t>
      </w:r>
      <w:bookmarkEnd w:id="13"/>
      <w:bookmarkEnd w:id="14"/>
    </w:p>
    <w:p w:rsidR="00D7008A" w:rsidRDefault="00D7008A" w:rsidP="00F209B4">
      <w:pPr>
        <w:spacing w:line="360" w:lineRule="auto"/>
        <w:ind w:firstLine="480"/>
        <w:rPr>
          <w:sz w:val="24"/>
        </w:rPr>
      </w:pPr>
      <w:r>
        <w:rPr>
          <w:rFonts w:hint="eastAsia"/>
          <w:sz w:val="24"/>
        </w:rPr>
        <w:t>编写本需求规格说明书所参考的资料：</w:t>
      </w:r>
    </w:p>
    <w:p w:rsidR="00D7008A" w:rsidRPr="00B732EF" w:rsidRDefault="00D7008A" w:rsidP="00B732EF">
      <w:pPr>
        <w:numPr>
          <w:ilvl w:val="0"/>
          <w:numId w:val="2"/>
        </w:numPr>
        <w:spacing w:line="360" w:lineRule="auto"/>
        <w:rPr>
          <w:sz w:val="24"/>
        </w:rPr>
      </w:pPr>
      <w:r>
        <w:rPr>
          <w:rFonts w:hAnsi="宋体" w:hint="eastAsia"/>
          <w:sz w:val="24"/>
        </w:rPr>
        <w:t>《</w:t>
      </w:r>
      <w:r w:rsidR="00B732EF" w:rsidRPr="00B732EF">
        <w:rPr>
          <w:rFonts w:asciiTheme="minorEastAsia" w:hAnsiTheme="minorEastAsia" w:hint="eastAsia"/>
        </w:rPr>
        <w:t>数字电视广告系统.</w:t>
      </w:r>
      <w:r w:rsidRPr="00B732EF">
        <w:rPr>
          <w:rFonts w:asciiTheme="minorEastAsia" w:hAnsiTheme="minorEastAsia" w:hint="eastAsia"/>
        </w:rPr>
        <w:t>DOC</w:t>
      </w:r>
      <w:r>
        <w:rPr>
          <w:rFonts w:hAnsi="宋体" w:hint="eastAsia"/>
          <w:sz w:val="24"/>
        </w:rPr>
        <w:t>》</w:t>
      </w:r>
    </w:p>
    <w:p w:rsidR="00B732EF" w:rsidRPr="001F4807" w:rsidRDefault="00B732EF" w:rsidP="00B732EF">
      <w:pPr>
        <w:numPr>
          <w:ilvl w:val="0"/>
          <w:numId w:val="2"/>
        </w:numPr>
        <w:spacing w:line="360" w:lineRule="auto"/>
        <w:rPr>
          <w:sz w:val="24"/>
        </w:rPr>
      </w:pPr>
      <w:r>
        <w:rPr>
          <w:rFonts w:hAnsi="宋体" w:hint="eastAsia"/>
          <w:sz w:val="24"/>
        </w:rPr>
        <w:lastRenderedPageBreak/>
        <w:t>《</w:t>
      </w:r>
      <w:r w:rsidRPr="000E4E8E">
        <w:rPr>
          <w:rFonts w:asciiTheme="minorEastAsia" w:hAnsiTheme="minorEastAsia" w:cs="Tahoma"/>
          <w:color w:val="000000"/>
        </w:rPr>
        <w:t>GS-9350_V5.0广告播控服务器_产品规格设计书(修订版)</w:t>
      </w:r>
      <w:r w:rsidRPr="000E4E8E">
        <w:rPr>
          <w:rFonts w:asciiTheme="minorEastAsia" w:hAnsiTheme="minorEastAsia" w:cs="Tahoma" w:hint="eastAsia"/>
          <w:color w:val="000000"/>
        </w:rPr>
        <w:t>.DOC</w:t>
      </w:r>
      <w:r>
        <w:rPr>
          <w:rFonts w:hAnsi="宋体" w:hint="eastAsia"/>
          <w:sz w:val="24"/>
        </w:rPr>
        <w:t>》</w:t>
      </w:r>
    </w:p>
    <w:p w:rsidR="001F4807" w:rsidRDefault="001F4807" w:rsidP="001F4807">
      <w:pPr>
        <w:numPr>
          <w:ilvl w:val="0"/>
          <w:numId w:val="2"/>
        </w:numPr>
        <w:spacing w:line="360" w:lineRule="auto"/>
        <w:rPr>
          <w:sz w:val="24"/>
        </w:rPr>
      </w:pPr>
      <w:r>
        <w:rPr>
          <w:rFonts w:hAnsi="宋体" w:hint="eastAsia"/>
          <w:sz w:val="24"/>
        </w:rPr>
        <w:t>《</w:t>
      </w:r>
      <w:r w:rsidRPr="006D1A05">
        <w:rPr>
          <w:rFonts w:asciiTheme="minorEastAsia" w:hAnsiTheme="minorEastAsia" w:hint="eastAsia"/>
          <w:sz w:val="24"/>
        </w:rPr>
        <w:t>立项评审单(广告播控服务器&amp;WEB门户.DOC</w:t>
      </w:r>
      <w:r>
        <w:rPr>
          <w:rFonts w:hAnsi="宋体" w:hint="eastAsia"/>
          <w:sz w:val="24"/>
        </w:rPr>
        <w:t>》</w:t>
      </w:r>
    </w:p>
    <w:p w:rsidR="00D7008A" w:rsidRDefault="00D7008A" w:rsidP="00F209B4">
      <w:pPr>
        <w:pStyle w:val="1"/>
        <w:spacing w:line="360" w:lineRule="auto"/>
      </w:pPr>
      <w:bookmarkStart w:id="15" w:name="_Toc304455901"/>
      <w:bookmarkStart w:id="16" w:name="_Toc380415051"/>
      <w:bookmarkStart w:id="17" w:name="_Toc450575540"/>
      <w:bookmarkStart w:id="18" w:name="_Toc450576101"/>
      <w:bookmarkStart w:id="19" w:name="_Toc452383258"/>
      <w:r>
        <w:rPr>
          <w:rFonts w:hint="eastAsia"/>
        </w:rPr>
        <w:lastRenderedPageBreak/>
        <w:t>系统总体介绍</w:t>
      </w:r>
      <w:bookmarkEnd w:id="15"/>
      <w:bookmarkEnd w:id="16"/>
      <w:bookmarkEnd w:id="17"/>
      <w:bookmarkEnd w:id="18"/>
      <w:bookmarkEnd w:id="19"/>
    </w:p>
    <w:p w:rsidR="00D7008A" w:rsidRDefault="00D7008A" w:rsidP="00F209B4">
      <w:pPr>
        <w:pStyle w:val="2"/>
        <w:spacing w:line="360" w:lineRule="auto"/>
      </w:pPr>
      <w:bookmarkStart w:id="20" w:name="_Toc450575541"/>
      <w:bookmarkStart w:id="21" w:name="_Toc450576102"/>
      <w:bookmarkStart w:id="22" w:name="_Toc452383259"/>
      <w:r>
        <w:rPr>
          <w:rFonts w:hint="eastAsia"/>
        </w:rPr>
        <w:t>需求来源</w:t>
      </w:r>
      <w:bookmarkEnd w:id="20"/>
      <w:bookmarkEnd w:id="21"/>
      <w:bookmarkEnd w:id="22"/>
    </w:p>
    <w:p w:rsidR="00D7008A" w:rsidRDefault="00434A71" w:rsidP="00F209B4">
      <w:pPr>
        <w:pStyle w:val="a5"/>
        <w:spacing w:line="360" w:lineRule="auto"/>
        <w:ind w:left="-10"/>
        <w:rPr>
          <w:sz w:val="24"/>
          <w:szCs w:val="24"/>
          <w:shd w:val="clear" w:color="auto" w:fill="auto"/>
        </w:rPr>
      </w:pPr>
      <w:r w:rsidRPr="00434A71">
        <w:rPr>
          <w:rFonts w:hint="eastAsia"/>
          <w:sz w:val="24"/>
          <w:szCs w:val="24"/>
          <w:shd w:val="clear" w:color="auto" w:fill="auto"/>
        </w:rPr>
        <w:t>目前</w:t>
      </w:r>
      <w:r>
        <w:rPr>
          <w:rFonts w:hint="eastAsia"/>
          <w:sz w:val="24"/>
          <w:szCs w:val="24"/>
          <w:shd w:val="clear" w:color="auto" w:fill="auto"/>
        </w:rPr>
        <w:t>在</w:t>
      </w:r>
      <w:r w:rsidRPr="00434A71">
        <w:rPr>
          <w:rFonts w:hint="eastAsia"/>
          <w:sz w:val="24"/>
          <w:szCs w:val="24"/>
          <w:shd w:val="clear" w:color="auto" w:fill="auto"/>
        </w:rPr>
        <w:t>必须依赖数字电视网络和机顶盒才能看电视的国家和地区</w:t>
      </w:r>
      <w:r>
        <w:rPr>
          <w:rFonts w:hint="eastAsia"/>
          <w:sz w:val="24"/>
          <w:szCs w:val="24"/>
          <w:shd w:val="clear" w:color="auto" w:fill="auto"/>
        </w:rPr>
        <w:t>，数字电视运营</w:t>
      </w:r>
      <w:proofErr w:type="gramStart"/>
      <w:r>
        <w:rPr>
          <w:rFonts w:hint="eastAsia"/>
          <w:sz w:val="24"/>
          <w:szCs w:val="24"/>
          <w:shd w:val="clear" w:color="auto" w:fill="auto"/>
        </w:rPr>
        <w:t>商增加</w:t>
      </w:r>
      <w:proofErr w:type="gramEnd"/>
      <w:r>
        <w:rPr>
          <w:rFonts w:hint="eastAsia"/>
          <w:sz w:val="24"/>
          <w:szCs w:val="24"/>
          <w:shd w:val="clear" w:color="auto" w:fill="auto"/>
        </w:rPr>
        <w:t>了很多增值业务。其中，</w:t>
      </w:r>
      <w:r w:rsidR="00C87E9D" w:rsidRPr="00434A71">
        <w:rPr>
          <w:rFonts w:hint="eastAsia"/>
          <w:sz w:val="24"/>
          <w:szCs w:val="24"/>
          <w:shd w:val="clear" w:color="auto" w:fill="auto"/>
        </w:rPr>
        <w:t>广告可以说是运营商最喜欢的数据增值业务</w:t>
      </w:r>
      <w:r w:rsidR="00BC328D" w:rsidRPr="00434A71">
        <w:rPr>
          <w:rFonts w:hint="eastAsia"/>
          <w:sz w:val="24"/>
          <w:szCs w:val="24"/>
          <w:shd w:val="clear" w:color="auto" w:fill="auto"/>
        </w:rPr>
        <w:t>，因此在数字电视前端发布广告，机顶盒接收并显示到电视机上的广告的效果是非常好的系统功能。</w:t>
      </w:r>
    </w:p>
    <w:p w:rsidR="009070DC" w:rsidRPr="002D4274" w:rsidRDefault="00794538" w:rsidP="00F209B4">
      <w:pPr>
        <w:pStyle w:val="a5"/>
        <w:spacing w:line="360" w:lineRule="auto"/>
        <w:ind w:left="-10"/>
        <w:rPr>
          <w:rFonts w:asciiTheme="minorEastAsia" w:hAnsiTheme="minorEastAsia"/>
          <w:sz w:val="24"/>
          <w:szCs w:val="24"/>
          <w:shd w:val="clear" w:color="auto" w:fill="auto"/>
        </w:rPr>
      </w:pPr>
      <w:r>
        <w:rPr>
          <w:rFonts w:hint="eastAsia"/>
          <w:sz w:val="24"/>
          <w:szCs w:val="24"/>
          <w:shd w:val="clear" w:color="auto" w:fill="auto"/>
        </w:rPr>
        <w:t>在互联网时代，收集用户行为数据的重要性</w:t>
      </w:r>
      <w:r w:rsidR="003A7458">
        <w:rPr>
          <w:rFonts w:hint="eastAsia"/>
          <w:sz w:val="24"/>
          <w:szCs w:val="24"/>
          <w:shd w:val="clear" w:color="auto" w:fill="auto"/>
        </w:rPr>
        <w:t>是不言而喻的。</w:t>
      </w:r>
      <w:r w:rsidR="003A7458" w:rsidRPr="002D4274">
        <w:rPr>
          <w:rFonts w:asciiTheme="minorEastAsia" w:hAnsiTheme="minorEastAsia" w:hint="eastAsia"/>
          <w:sz w:val="24"/>
          <w:szCs w:val="24"/>
          <w:shd w:val="clear" w:color="auto" w:fill="auto"/>
        </w:rPr>
        <w:t>但是</w:t>
      </w:r>
      <w:r w:rsidR="009070DC" w:rsidRPr="002D4274">
        <w:rPr>
          <w:rFonts w:asciiTheme="minorEastAsia" w:hAnsiTheme="minorEastAsia" w:hint="eastAsia"/>
          <w:sz w:val="24"/>
          <w:szCs w:val="24"/>
          <w:shd w:val="clear" w:color="auto" w:fill="auto"/>
        </w:rPr>
        <w:t>在传统的</w:t>
      </w:r>
      <w:r w:rsidR="009070DC" w:rsidRPr="002D4274">
        <w:rPr>
          <w:rFonts w:asciiTheme="minorEastAsia" w:hAnsiTheme="minorEastAsia" w:cs="TRNTBC+ËÎÌå"/>
          <w:color w:val="000000"/>
          <w:sz w:val="24"/>
          <w:szCs w:val="24"/>
          <w:shd w:val="clear" w:color="auto" w:fill="auto"/>
        </w:rPr>
        <w:t>单向的数字电视网络中</w:t>
      </w:r>
      <w:r w:rsidR="009070DC" w:rsidRPr="002D4274">
        <w:rPr>
          <w:rFonts w:asciiTheme="minorEastAsia" w:hAnsiTheme="minorEastAsia" w:cs="TRNTBC+ËÎÌå" w:hint="eastAsia"/>
          <w:color w:val="000000"/>
          <w:sz w:val="24"/>
          <w:szCs w:val="24"/>
          <w:shd w:val="clear" w:color="auto" w:fill="auto"/>
        </w:rPr>
        <w:t>，广告服务器</w:t>
      </w:r>
      <w:r w:rsidR="003A7458" w:rsidRPr="002D4274">
        <w:rPr>
          <w:rFonts w:asciiTheme="minorEastAsia" w:hAnsiTheme="minorEastAsia" w:cs="TRNTBC+ËÎÌå" w:hint="eastAsia"/>
          <w:color w:val="000000"/>
          <w:sz w:val="24"/>
          <w:szCs w:val="24"/>
          <w:shd w:val="clear" w:color="auto" w:fill="auto"/>
        </w:rPr>
        <w:t>只是以广播的方式把广告发送到终端，终端播放广告，到此广告流程就已经结束，因此广告运营商很难统计广告的点击率、曝光率，更无法</w:t>
      </w:r>
      <w:r w:rsidR="00843A6A" w:rsidRPr="002D4274">
        <w:rPr>
          <w:rFonts w:asciiTheme="minorEastAsia" w:hAnsiTheme="minorEastAsia" w:cs="TRNTBC+ËÎÌå" w:hint="eastAsia"/>
          <w:color w:val="000000"/>
          <w:sz w:val="24"/>
          <w:szCs w:val="24"/>
          <w:shd w:val="clear" w:color="auto" w:fill="auto"/>
        </w:rPr>
        <w:t>收集观看</w:t>
      </w:r>
      <w:r w:rsidR="003A7458" w:rsidRPr="002D4274">
        <w:rPr>
          <w:rFonts w:asciiTheme="minorEastAsia" w:hAnsiTheme="minorEastAsia" w:cs="TRNTBC+ËÎÌå" w:hint="eastAsia"/>
          <w:color w:val="000000"/>
          <w:sz w:val="24"/>
          <w:szCs w:val="24"/>
          <w:shd w:val="clear" w:color="auto" w:fill="auto"/>
        </w:rPr>
        <w:t>该广告</w:t>
      </w:r>
      <w:r w:rsidR="00843A6A" w:rsidRPr="002D4274">
        <w:rPr>
          <w:rFonts w:asciiTheme="minorEastAsia" w:hAnsiTheme="minorEastAsia" w:cs="TRNTBC+ËÎÌå" w:hint="eastAsia"/>
          <w:color w:val="000000"/>
          <w:sz w:val="24"/>
          <w:szCs w:val="24"/>
          <w:shd w:val="clear" w:color="auto" w:fill="auto"/>
        </w:rPr>
        <w:t>的</w:t>
      </w:r>
      <w:r w:rsidR="003A7458" w:rsidRPr="002D4274">
        <w:rPr>
          <w:rFonts w:asciiTheme="minorEastAsia" w:hAnsiTheme="minorEastAsia" w:cs="TRNTBC+ËÎÌå" w:hint="eastAsia"/>
          <w:color w:val="000000"/>
          <w:sz w:val="24"/>
          <w:szCs w:val="24"/>
          <w:shd w:val="clear" w:color="auto" w:fill="auto"/>
        </w:rPr>
        <w:t>用户信息。</w:t>
      </w:r>
    </w:p>
    <w:p w:rsidR="00D7008A" w:rsidRPr="00E30478" w:rsidRDefault="00EB7323" w:rsidP="00F209B4">
      <w:pPr>
        <w:pStyle w:val="a5"/>
        <w:spacing w:line="360" w:lineRule="auto"/>
        <w:ind w:leftChars="0" w:left="0" w:firstLine="363"/>
        <w:rPr>
          <w:sz w:val="24"/>
          <w:szCs w:val="24"/>
          <w:shd w:val="clear" w:color="auto" w:fill="auto"/>
        </w:rPr>
      </w:pPr>
      <w:r>
        <w:rPr>
          <w:rFonts w:hint="eastAsia"/>
          <w:sz w:val="24"/>
          <w:szCs w:val="24"/>
          <w:shd w:val="clear" w:color="auto" w:fill="auto"/>
        </w:rPr>
        <w:t>因此</w:t>
      </w:r>
      <w:r w:rsidR="003A7458" w:rsidRPr="00E30478">
        <w:rPr>
          <w:rFonts w:hint="eastAsia"/>
          <w:sz w:val="24"/>
          <w:szCs w:val="24"/>
          <w:shd w:val="clear" w:color="auto" w:fill="auto"/>
        </w:rPr>
        <w:t>广告播控服务器与互联网相结合，</w:t>
      </w:r>
      <w:r w:rsidR="00E30478" w:rsidRPr="00E30478">
        <w:rPr>
          <w:rFonts w:hint="eastAsia"/>
          <w:sz w:val="24"/>
          <w:szCs w:val="24"/>
          <w:shd w:val="clear" w:color="auto" w:fill="auto"/>
        </w:rPr>
        <w:t>对广告数据发布，收集，势必可以在单向数字电视网络中取得一席之地。</w:t>
      </w:r>
    </w:p>
    <w:p w:rsidR="00D7008A" w:rsidRPr="00D95452" w:rsidRDefault="00D7008A" w:rsidP="00F209B4">
      <w:pPr>
        <w:pStyle w:val="2"/>
        <w:spacing w:line="360" w:lineRule="auto"/>
      </w:pPr>
      <w:bookmarkStart w:id="23" w:name="_Toc450575543"/>
      <w:bookmarkStart w:id="24" w:name="_Toc450576104"/>
      <w:bookmarkStart w:id="25" w:name="_Toc452383260"/>
      <w:r>
        <w:rPr>
          <w:rFonts w:hint="eastAsia"/>
        </w:rPr>
        <w:t>系统应用框图</w:t>
      </w:r>
      <w:bookmarkEnd w:id="23"/>
      <w:bookmarkEnd w:id="24"/>
      <w:bookmarkEnd w:id="25"/>
    </w:p>
    <w:p w:rsidR="00D7008A" w:rsidRPr="00C67310" w:rsidRDefault="00FD61B3" w:rsidP="008F6832">
      <w:pPr>
        <w:pStyle w:val="a5"/>
        <w:spacing w:line="360" w:lineRule="auto"/>
        <w:ind w:leftChars="0" w:left="0" w:firstLine="363"/>
        <w:rPr>
          <w:rFonts w:asciiTheme="minorEastAsia" w:hAnsiTheme="minorEastAsia" w:cs="GFBTWB+ËÎÌå"/>
          <w:color w:val="000000" w:themeColor="text1"/>
          <w:sz w:val="24"/>
          <w:szCs w:val="24"/>
          <w:shd w:val="clear" w:color="auto" w:fill="auto"/>
        </w:rPr>
      </w:pPr>
      <w:proofErr w:type="spellStart"/>
      <w:r w:rsidRPr="00C67310">
        <w:rPr>
          <w:rFonts w:asciiTheme="minorEastAsia" w:hAnsiTheme="minorEastAsia"/>
          <w:color w:val="000000" w:themeColor="text1"/>
          <w:sz w:val="24"/>
          <w:szCs w:val="24"/>
          <w:shd w:val="clear" w:color="auto" w:fill="auto"/>
        </w:rPr>
        <w:t>Gospell</w:t>
      </w:r>
      <w:proofErr w:type="spellEnd"/>
      <w:r w:rsidR="008F6832" w:rsidRPr="00C67310">
        <w:rPr>
          <w:rFonts w:asciiTheme="minorEastAsia" w:hAnsiTheme="minorEastAsia" w:cs="GFBTWB+ËÎÌå" w:hint="eastAsia"/>
          <w:color w:val="000000" w:themeColor="text1"/>
          <w:sz w:val="24"/>
          <w:szCs w:val="24"/>
          <w:shd w:val="clear" w:color="auto" w:fill="auto"/>
        </w:rPr>
        <w:t>数字电视广告系统</w:t>
      </w:r>
      <w:r w:rsidR="00750042" w:rsidRPr="00C67310">
        <w:rPr>
          <w:rFonts w:asciiTheme="minorEastAsia" w:hAnsiTheme="minorEastAsia" w:cs="GFBTWB+ËÎÌå"/>
          <w:color w:val="000000" w:themeColor="text1"/>
          <w:sz w:val="24"/>
          <w:szCs w:val="24"/>
          <w:shd w:val="clear" w:color="auto" w:fill="auto"/>
        </w:rPr>
        <w:t>的应用框图如</w:t>
      </w:r>
      <w:r w:rsidRPr="00C67310">
        <w:rPr>
          <w:rFonts w:asciiTheme="minorEastAsia" w:hAnsiTheme="minorEastAsia" w:cs="GFBTWB+ËÎÌå"/>
          <w:color w:val="000000" w:themeColor="text1"/>
          <w:sz w:val="24"/>
          <w:szCs w:val="24"/>
          <w:shd w:val="clear" w:color="auto" w:fill="auto"/>
        </w:rPr>
        <w:t>图</w:t>
      </w:r>
      <w:r w:rsidR="00C446D4" w:rsidRPr="00C67310">
        <w:rPr>
          <w:rFonts w:asciiTheme="minorEastAsia" w:hAnsiTheme="minorEastAsia" w:cs="GFBTWB+ËÎÌå" w:hint="eastAsia"/>
          <w:color w:val="000000" w:themeColor="text1"/>
          <w:sz w:val="24"/>
          <w:szCs w:val="24"/>
          <w:shd w:val="clear" w:color="auto" w:fill="auto"/>
        </w:rPr>
        <w:t>1-1</w:t>
      </w:r>
      <w:r w:rsidRPr="00C67310">
        <w:rPr>
          <w:rFonts w:asciiTheme="minorEastAsia" w:hAnsiTheme="minorEastAsia" w:cs="GFBTWB+ËÎÌå"/>
          <w:color w:val="000000" w:themeColor="text1"/>
          <w:sz w:val="24"/>
          <w:szCs w:val="24"/>
          <w:shd w:val="clear" w:color="auto" w:fill="auto"/>
        </w:rPr>
        <w:t>所示</w:t>
      </w:r>
    </w:p>
    <w:p w:rsidR="00750042" w:rsidRPr="00C67310" w:rsidRDefault="00750042" w:rsidP="00E667D9">
      <w:pPr>
        <w:pStyle w:val="Normal10"/>
        <w:widowControl w:val="0"/>
        <w:autoSpaceDE w:val="0"/>
        <w:autoSpaceDN w:val="0"/>
        <w:adjustRightInd w:val="0"/>
        <w:spacing w:before="156" w:after="156" w:line="211" w:lineRule="exact"/>
        <w:ind w:left="-10" w:firstLine="375"/>
        <w:jc w:val="left"/>
        <w:rPr>
          <w:rFonts w:asciiTheme="minorEastAsia" w:eastAsiaTheme="minorEastAsia" w:hAnsiTheme="minorEastAsia" w:cs="GFBTWB+ËÎÌå"/>
          <w:color w:val="000000"/>
          <w:sz w:val="24"/>
          <w:szCs w:val="24"/>
          <w:lang w:eastAsia="zh-CN"/>
        </w:rPr>
      </w:pPr>
      <w:r w:rsidRPr="00C67310">
        <w:rPr>
          <w:rFonts w:asciiTheme="minorEastAsia" w:eastAsiaTheme="minorEastAsia" w:hAnsiTheme="minorEastAsia" w:cs="GFBTWB+ËÎÌå"/>
          <w:color w:val="000000"/>
          <w:sz w:val="24"/>
          <w:szCs w:val="24"/>
          <w:lang w:eastAsia="zh-CN"/>
        </w:rPr>
        <w:t>其中红色部分为本项目需要新开发或者改进的系统组件。</w:t>
      </w:r>
    </w:p>
    <w:p w:rsidR="00750042" w:rsidRPr="00C67310" w:rsidRDefault="00750042" w:rsidP="00750042">
      <w:pPr>
        <w:pStyle w:val="a5"/>
        <w:spacing w:line="360" w:lineRule="auto"/>
        <w:ind w:left="-10"/>
        <w:rPr>
          <w:rFonts w:asciiTheme="minorEastAsia" w:hAnsiTheme="minorEastAsia"/>
          <w:sz w:val="24"/>
          <w:szCs w:val="24"/>
          <w:shd w:val="clear" w:color="auto" w:fill="auto"/>
          <w:lang w:val="ru-RU"/>
        </w:rPr>
      </w:pPr>
      <w:r w:rsidRPr="00C67310">
        <w:rPr>
          <w:rFonts w:asciiTheme="minorEastAsia" w:hAnsiTheme="minorEastAsia" w:hint="eastAsia"/>
          <w:sz w:val="24"/>
          <w:szCs w:val="24"/>
          <w:shd w:val="clear" w:color="auto" w:fill="auto"/>
          <w:lang w:val="ru-RU"/>
        </w:rPr>
        <w:t>广告播控服务器主要包括系统管理，</w:t>
      </w:r>
      <w:r w:rsidR="005808D6">
        <w:rPr>
          <w:rFonts w:asciiTheme="minorEastAsia" w:hAnsiTheme="minorEastAsia" w:hint="eastAsia"/>
          <w:sz w:val="24"/>
          <w:szCs w:val="24"/>
          <w:shd w:val="clear" w:color="auto" w:fill="auto"/>
          <w:lang w:val="ru-RU"/>
        </w:rPr>
        <w:t>运营</w:t>
      </w:r>
      <w:r w:rsidRPr="00C67310">
        <w:rPr>
          <w:rFonts w:asciiTheme="minorEastAsia" w:hAnsiTheme="minorEastAsia" w:hint="eastAsia"/>
          <w:sz w:val="24"/>
          <w:szCs w:val="24"/>
          <w:shd w:val="clear" w:color="auto" w:fill="auto"/>
          <w:lang w:val="ru-RU"/>
        </w:rPr>
        <w:t>管理，</w:t>
      </w:r>
      <w:r w:rsidR="006A5DFF" w:rsidRPr="00C67310">
        <w:rPr>
          <w:rFonts w:asciiTheme="minorEastAsia" w:hAnsiTheme="minorEastAsia" w:hint="eastAsia"/>
          <w:sz w:val="24"/>
          <w:szCs w:val="24"/>
          <w:shd w:val="clear" w:color="auto" w:fill="auto"/>
          <w:lang w:val="ru-RU"/>
        </w:rPr>
        <w:t>网络管理</w:t>
      </w:r>
      <w:r w:rsidRPr="00C67310">
        <w:rPr>
          <w:rFonts w:asciiTheme="minorEastAsia" w:hAnsiTheme="minorEastAsia" w:hint="eastAsia"/>
          <w:sz w:val="24"/>
          <w:szCs w:val="24"/>
          <w:shd w:val="clear" w:color="auto" w:fill="auto"/>
          <w:lang w:val="ru-RU"/>
        </w:rPr>
        <w:t>，以及广告数据的</w:t>
      </w:r>
      <w:r w:rsidR="00EF447F" w:rsidRPr="00C67310">
        <w:rPr>
          <w:rFonts w:asciiTheme="minorEastAsia" w:hAnsiTheme="minorEastAsia" w:hint="eastAsia"/>
          <w:sz w:val="24"/>
          <w:szCs w:val="24"/>
          <w:shd w:val="clear" w:color="auto" w:fill="auto"/>
          <w:lang w:val="ru-RU"/>
        </w:rPr>
        <w:t>统计</w:t>
      </w:r>
      <w:r w:rsidRPr="00C67310">
        <w:rPr>
          <w:rFonts w:asciiTheme="minorEastAsia" w:hAnsiTheme="minorEastAsia" w:hint="eastAsia"/>
          <w:sz w:val="24"/>
          <w:szCs w:val="24"/>
          <w:shd w:val="clear" w:color="auto" w:fill="auto"/>
          <w:lang w:val="ru-RU"/>
        </w:rPr>
        <w:t>。</w:t>
      </w:r>
    </w:p>
    <w:p w:rsidR="00EF447F" w:rsidRPr="00C67310" w:rsidRDefault="00EF447F" w:rsidP="00750042">
      <w:pPr>
        <w:pStyle w:val="a5"/>
        <w:spacing w:line="360" w:lineRule="auto"/>
        <w:ind w:left="-10"/>
        <w:rPr>
          <w:rFonts w:asciiTheme="minorEastAsia" w:hAnsiTheme="minorEastAsia"/>
          <w:sz w:val="24"/>
          <w:szCs w:val="24"/>
          <w:shd w:val="clear" w:color="auto" w:fill="auto"/>
          <w:lang w:val="ru-RU"/>
        </w:rPr>
      </w:pPr>
      <w:r w:rsidRPr="00C67310">
        <w:rPr>
          <w:rFonts w:asciiTheme="minorEastAsia" w:hAnsiTheme="minorEastAsia" w:hint="eastAsia"/>
          <w:sz w:val="24"/>
          <w:szCs w:val="24"/>
          <w:shd w:val="clear" w:color="auto" w:fill="auto"/>
          <w:lang w:val="ru-RU"/>
        </w:rPr>
        <w:t>订户服务设备app主要是收集广告的曝光和点击数据，同时也会对机顶盒的相关信息进行收集。</w:t>
      </w:r>
    </w:p>
    <w:p w:rsidR="00750042" w:rsidRPr="00750042" w:rsidRDefault="00A7421F" w:rsidP="00F209B4">
      <w:pPr>
        <w:pStyle w:val="a5"/>
        <w:spacing w:line="360" w:lineRule="auto"/>
        <w:ind w:left="-10"/>
        <w:rPr>
          <w:rFonts w:asciiTheme="minorEastAsia" w:hAnsiTheme="minorEastAsia"/>
          <w:color w:val="000000" w:themeColor="text1"/>
          <w:shd w:val="pct15" w:color="auto" w:fill="FFFFFF"/>
          <w:lang w:val="ru-RU"/>
        </w:rPr>
      </w:pPr>
      <w:r>
        <w:rPr>
          <w:rFonts w:asciiTheme="minorEastAsia" w:hAnsiTheme="minorEastAsia"/>
          <w:noProof/>
          <w:color w:val="000000" w:themeColor="text1"/>
          <w:shd w:val="pct15" w:color="auto" w:fill="FFFFFF"/>
        </w:rPr>
        <w:lastRenderedPageBreak/>
        <w:drawing>
          <wp:inline distT="0" distB="0" distL="0" distR="0" wp14:anchorId="68AD6A18" wp14:editId="5FCC0125">
            <wp:extent cx="5274310" cy="4688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88840"/>
                    </a:xfrm>
                    <a:prstGeom prst="rect">
                      <a:avLst/>
                    </a:prstGeom>
                  </pic:spPr>
                </pic:pic>
              </a:graphicData>
            </a:graphic>
          </wp:inline>
        </w:drawing>
      </w:r>
    </w:p>
    <w:p w:rsidR="00D7008A" w:rsidRPr="008579D1" w:rsidRDefault="008579D1" w:rsidP="008579D1">
      <w:pPr>
        <w:pStyle w:val="a5"/>
        <w:spacing w:line="360" w:lineRule="auto"/>
        <w:ind w:left="-10"/>
        <w:jc w:val="center"/>
        <w:rPr>
          <w:shd w:val="clear" w:color="auto" w:fill="auto"/>
        </w:rPr>
      </w:pPr>
      <w:r w:rsidRPr="008579D1">
        <w:rPr>
          <w:rFonts w:hint="eastAsia"/>
          <w:shd w:val="clear" w:color="auto" w:fill="auto"/>
        </w:rPr>
        <w:t>图</w:t>
      </w:r>
      <w:r w:rsidRPr="008579D1">
        <w:rPr>
          <w:rFonts w:hint="eastAsia"/>
          <w:shd w:val="clear" w:color="auto" w:fill="auto"/>
        </w:rPr>
        <w:t>1-1</w:t>
      </w:r>
    </w:p>
    <w:p w:rsidR="00D7008A" w:rsidRDefault="00D7008A" w:rsidP="00F209B4">
      <w:pPr>
        <w:pStyle w:val="1"/>
        <w:spacing w:line="360" w:lineRule="auto"/>
      </w:pPr>
      <w:bookmarkStart w:id="26" w:name="_Toc450575544"/>
      <w:bookmarkStart w:id="27" w:name="_Toc450576105"/>
      <w:bookmarkStart w:id="28" w:name="_Toc452383261"/>
      <w:r>
        <w:rPr>
          <w:rFonts w:hint="eastAsia"/>
        </w:rPr>
        <w:lastRenderedPageBreak/>
        <w:t>运行环境</w:t>
      </w:r>
      <w:bookmarkEnd w:id="26"/>
      <w:bookmarkEnd w:id="27"/>
      <w:bookmarkEnd w:id="28"/>
    </w:p>
    <w:p w:rsidR="00433550" w:rsidRDefault="00433550" w:rsidP="00C97DAA">
      <w:pPr>
        <w:spacing w:line="360" w:lineRule="auto"/>
        <w:ind w:firstLine="420"/>
        <w:rPr>
          <w:rFonts w:ascii="宋体" w:hAnsi="宋体"/>
          <w:sz w:val="24"/>
          <w:szCs w:val="24"/>
        </w:rPr>
      </w:pPr>
      <w:r>
        <w:rPr>
          <w:rFonts w:ascii="宋体" w:hAnsi="宋体" w:hint="eastAsia"/>
          <w:sz w:val="24"/>
          <w:szCs w:val="24"/>
        </w:rPr>
        <w:t>广告播控系统采用B/S结构，运行环境由客户端、应用服务器、数据库服务器组成。服务器可以使用2台以上，客户端为普通办公PC</w:t>
      </w:r>
      <w:r w:rsidR="003124FE">
        <w:rPr>
          <w:rFonts w:ascii="宋体" w:hAnsi="宋体" w:hint="eastAsia"/>
          <w:sz w:val="24"/>
          <w:szCs w:val="24"/>
        </w:rPr>
        <w:t>。</w:t>
      </w:r>
    </w:p>
    <w:p w:rsidR="00433550" w:rsidRPr="00433550" w:rsidRDefault="00433550" w:rsidP="00433550">
      <w:pPr>
        <w:pStyle w:val="a5"/>
        <w:ind w:left="-10"/>
      </w:pPr>
    </w:p>
    <w:p w:rsidR="00D7008A" w:rsidRDefault="00D7008A" w:rsidP="00F209B4">
      <w:pPr>
        <w:pStyle w:val="2"/>
        <w:spacing w:line="360" w:lineRule="auto"/>
      </w:pPr>
      <w:bookmarkStart w:id="29" w:name="_Toc450575545"/>
      <w:bookmarkStart w:id="30" w:name="_Toc450576106"/>
      <w:bookmarkStart w:id="31" w:name="_Toc452383262"/>
      <w:r>
        <w:rPr>
          <w:rFonts w:hint="eastAsia"/>
        </w:rPr>
        <w:t>硬件环境</w:t>
      </w:r>
      <w:bookmarkEnd w:id="29"/>
      <w:bookmarkEnd w:id="30"/>
      <w:bookmarkEnd w:id="31"/>
    </w:p>
    <w:p w:rsidR="00433550" w:rsidRPr="00C97DAA" w:rsidRDefault="00A31402" w:rsidP="00A31402">
      <w:pPr>
        <w:spacing w:line="360" w:lineRule="auto"/>
        <w:ind w:left="480"/>
        <w:rPr>
          <w:rFonts w:asciiTheme="minorEastAsia" w:hAnsiTheme="minorEastAsia"/>
          <w:sz w:val="24"/>
          <w:szCs w:val="24"/>
        </w:rPr>
      </w:pPr>
      <w:r w:rsidRPr="00C97DAA">
        <w:rPr>
          <w:rFonts w:asciiTheme="minorEastAsia" w:hAnsiTheme="minorEastAsia" w:hint="eastAsia"/>
          <w:sz w:val="24"/>
          <w:szCs w:val="24"/>
        </w:rPr>
        <w:t>服务器</w:t>
      </w:r>
      <w:r w:rsidR="00433550" w:rsidRPr="00C97DAA">
        <w:rPr>
          <w:rFonts w:asciiTheme="minorEastAsia" w:hAnsiTheme="minorEastAsia" w:hint="eastAsia"/>
          <w:sz w:val="24"/>
          <w:szCs w:val="24"/>
        </w:rPr>
        <w:t xml:space="preserve">: </w:t>
      </w:r>
      <w:r w:rsidRPr="00C97DAA">
        <w:rPr>
          <w:rFonts w:asciiTheme="minorEastAsia" w:hAnsiTheme="minorEastAsia" w:hint="eastAsia"/>
          <w:sz w:val="24"/>
          <w:szCs w:val="24"/>
        </w:rPr>
        <w:t>普通PC</w:t>
      </w:r>
    </w:p>
    <w:p w:rsidR="00A31402" w:rsidRPr="00C97DAA" w:rsidRDefault="00A31402" w:rsidP="00A31402">
      <w:pPr>
        <w:spacing w:line="360" w:lineRule="auto"/>
        <w:ind w:left="480"/>
        <w:rPr>
          <w:rFonts w:asciiTheme="minorEastAsia" w:hAnsiTheme="minorEastAsia"/>
          <w:sz w:val="24"/>
          <w:szCs w:val="24"/>
        </w:rPr>
      </w:pPr>
      <w:r w:rsidRPr="00C97DAA">
        <w:rPr>
          <w:rFonts w:asciiTheme="minorEastAsia" w:hAnsiTheme="minorEastAsia" w:hint="eastAsia"/>
          <w:sz w:val="24"/>
          <w:szCs w:val="24"/>
        </w:rPr>
        <w:t>内存：4G及以上</w:t>
      </w:r>
    </w:p>
    <w:p w:rsidR="00A31402" w:rsidRPr="00C97DAA" w:rsidRDefault="00A31402" w:rsidP="00A31402">
      <w:pPr>
        <w:spacing w:line="360" w:lineRule="auto"/>
        <w:ind w:firstLine="480"/>
        <w:rPr>
          <w:rFonts w:asciiTheme="minorEastAsia" w:hAnsiTheme="minorEastAsia"/>
          <w:color w:val="000000"/>
          <w:sz w:val="24"/>
          <w:szCs w:val="24"/>
        </w:rPr>
      </w:pPr>
      <w:r w:rsidRPr="00C97DAA">
        <w:rPr>
          <w:rFonts w:asciiTheme="minorEastAsia" w:hAnsiTheme="minorEastAsia" w:hint="eastAsia"/>
          <w:color w:val="000000"/>
          <w:sz w:val="24"/>
          <w:szCs w:val="24"/>
        </w:rPr>
        <w:t xml:space="preserve">CPU 4核2.4Ghz </w:t>
      </w:r>
    </w:p>
    <w:p w:rsidR="00A31402" w:rsidRPr="00C97DAA" w:rsidRDefault="00A31402" w:rsidP="00A31402">
      <w:pPr>
        <w:spacing w:line="360" w:lineRule="auto"/>
        <w:ind w:firstLine="480"/>
        <w:rPr>
          <w:rFonts w:asciiTheme="minorEastAsia" w:hAnsiTheme="minorEastAsia"/>
          <w:color w:val="000000"/>
          <w:sz w:val="24"/>
          <w:szCs w:val="24"/>
        </w:rPr>
      </w:pPr>
      <w:r w:rsidRPr="00C97DAA">
        <w:rPr>
          <w:rFonts w:asciiTheme="minorEastAsia" w:hAnsiTheme="minorEastAsia" w:hint="eastAsia"/>
          <w:color w:val="000000"/>
          <w:sz w:val="24"/>
          <w:szCs w:val="24"/>
        </w:rPr>
        <w:t>网卡：千兆网卡2个</w:t>
      </w:r>
    </w:p>
    <w:p w:rsidR="00A31402" w:rsidRPr="00C97DAA" w:rsidRDefault="00A31402" w:rsidP="00A31402">
      <w:pPr>
        <w:spacing w:line="360" w:lineRule="auto"/>
        <w:ind w:left="480"/>
        <w:rPr>
          <w:rFonts w:asciiTheme="minorEastAsia" w:hAnsiTheme="minorEastAsia"/>
          <w:color w:val="000000"/>
          <w:sz w:val="24"/>
          <w:szCs w:val="24"/>
        </w:rPr>
      </w:pPr>
      <w:r w:rsidRPr="00C97DAA">
        <w:rPr>
          <w:rFonts w:asciiTheme="minorEastAsia" w:hAnsiTheme="minorEastAsia" w:hint="eastAsia"/>
          <w:color w:val="000000"/>
          <w:sz w:val="24"/>
          <w:szCs w:val="24"/>
        </w:rPr>
        <w:t>硬盘：500G</w:t>
      </w:r>
    </w:p>
    <w:p w:rsidR="00D7008A" w:rsidRDefault="00D7008A" w:rsidP="00F209B4">
      <w:pPr>
        <w:pStyle w:val="2"/>
        <w:spacing w:line="360" w:lineRule="auto"/>
      </w:pPr>
      <w:bookmarkStart w:id="32" w:name="_Toc450575546"/>
      <w:bookmarkStart w:id="33" w:name="_Toc450576107"/>
      <w:bookmarkStart w:id="34" w:name="_Toc452383263"/>
      <w:r>
        <w:rPr>
          <w:rFonts w:hint="eastAsia"/>
        </w:rPr>
        <w:t>软件环境</w:t>
      </w:r>
      <w:bookmarkEnd w:id="32"/>
      <w:bookmarkEnd w:id="33"/>
      <w:bookmarkEnd w:id="34"/>
    </w:p>
    <w:p w:rsidR="003F4805" w:rsidRPr="00C97DAA" w:rsidRDefault="003F4805" w:rsidP="00C97DAA">
      <w:pPr>
        <w:pStyle w:val="a5"/>
        <w:spacing w:line="360" w:lineRule="auto"/>
        <w:ind w:left="-10"/>
        <w:rPr>
          <w:rFonts w:asciiTheme="minorEastAsia" w:hAnsiTheme="minorEastAsia"/>
          <w:color w:val="000000"/>
          <w:sz w:val="24"/>
          <w:szCs w:val="24"/>
          <w:shd w:val="clear" w:color="auto" w:fill="auto"/>
        </w:rPr>
      </w:pPr>
      <w:r w:rsidRPr="00C97DAA">
        <w:rPr>
          <w:rFonts w:asciiTheme="minorEastAsia" w:hAnsiTheme="minorEastAsia" w:hint="eastAsia"/>
          <w:sz w:val="24"/>
          <w:szCs w:val="24"/>
          <w:shd w:val="clear" w:color="auto" w:fill="auto"/>
        </w:rPr>
        <w:t>服务器端：Apache Tomcat 7.0.62</w:t>
      </w:r>
      <w:r w:rsidR="00BA2DF2" w:rsidRPr="00C97DAA">
        <w:rPr>
          <w:rFonts w:asciiTheme="minorEastAsia" w:hAnsiTheme="minorEastAsia" w:hint="eastAsia"/>
          <w:sz w:val="24"/>
          <w:szCs w:val="24"/>
          <w:shd w:val="clear" w:color="auto" w:fill="auto"/>
        </w:rPr>
        <w:t>,</w:t>
      </w:r>
      <w:r w:rsidR="00BA2DF2" w:rsidRPr="00C97DAA">
        <w:rPr>
          <w:rFonts w:asciiTheme="minorEastAsia" w:hAnsiTheme="minorEastAsia" w:hint="eastAsia"/>
          <w:color w:val="000000"/>
          <w:sz w:val="24"/>
          <w:szCs w:val="24"/>
        </w:rPr>
        <w:t xml:space="preserve"> </w:t>
      </w:r>
      <w:r w:rsidR="00BA2DF2" w:rsidRPr="00C97DAA">
        <w:rPr>
          <w:rFonts w:asciiTheme="minorEastAsia" w:hAnsiTheme="minorEastAsia" w:hint="eastAsia"/>
          <w:color w:val="000000"/>
          <w:sz w:val="24"/>
          <w:szCs w:val="24"/>
          <w:shd w:val="clear" w:color="auto" w:fill="auto"/>
        </w:rPr>
        <w:t>WindowsServer2003及以上产品</w:t>
      </w:r>
    </w:p>
    <w:p w:rsidR="00C97DAA" w:rsidRPr="00C97DAA" w:rsidRDefault="00C97DAA" w:rsidP="00C97DAA">
      <w:pPr>
        <w:spacing w:line="360" w:lineRule="auto"/>
        <w:ind w:firstLineChars="150" w:firstLine="360"/>
        <w:rPr>
          <w:rFonts w:asciiTheme="minorEastAsia" w:hAnsiTheme="minorEastAsia"/>
          <w:sz w:val="24"/>
          <w:szCs w:val="24"/>
        </w:rPr>
      </w:pPr>
      <w:r w:rsidRPr="00C97DAA">
        <w:rPr>
          <w:rFonts w:asciiTheme="minorEastAsia" w:hAnsiTheme="minorEastAsia"/>
          <w:sz w:val="24"/>
          <w:szCs w:val="24"/>
        </w:rPr>
        <w:t>操作系统：</w:t>
      </w:r>
      <w:r w:rsidRPr="00C97DAA">
        <w:rPr>
          <w:rFonts w:asciiTheme="minorEastAsia" w:hAnsiTheme="minorEastAsia" w:hint="eastAsia"/>
          <w:sz w:val="24"/>
          <w:szCs w:val="24"/>
        </w:rPr>
        <w:t xml:space="preserve"> </w:t>
      </w:r>
      <w:r w:rsidRPr="00C97DAA">
        <w:rPr>
          <w:rFonts w:asciiTheme="minorEastAsia" w:hAnsiTheme="minorEastAsia"/>
          <w:sz w:val="24"/>
          <w:szCs w:val="24"/>
        </w:rPr>
        <w:t>W</w:t>
      </w:r>
      <w:r w:rsidRPr="00C97DAA">
        <w:rPr>
          <w:rFonts w:asciiTheme="minorEastAsia" w:hAnsiTheme="minorEastAsia" w:hint="eastAsia"/>
          <w:sz w:val="24"/>
          <w:szCs w:val="24"/>
        </w:rPr>
        <w:t xml:space="preserve">in7或者 </w:t>
      </w:r>
      <w:proofErr w:type="spellStart"/>
      <w:r w:rsidRPr="00C97DAA">
        <w:rPr>
          <w:rFonts w:asciiTheme="minorEastAsia" w:hAnsiTheme="minorEastAsia" w:hint="eastAsia"/>
          <w:sz w:val="24"/>
          <w:szCs w:val="24"/>
        </w:rPr>
        <w:t>linux</w:t>
      </w:r>
      <w:proofErr w:type="spellEnd"/>
    </w:p>
    <w:p w:rsidR="00065047" w:rsidRPr="00C97DAA" w:rsidRDefault="00065047" w:rsidP="00C97DAA">
      <w:pPr>
        <w:pStyle w:val="a5"/>
        <w:spacing w:line="360" w:lineRule="auto"/>
        <w:ind w:leftChars="0" w:left="0" w:firstLine="363"/>
        <w:rPr>
          <w:rFonts w:asciiTheme="minorEastAsia" w:hAnsiTheme="minorEastAsia"/>
          <w:sz w:val="24"/>
          <w:szCs w:val="24"/>
          <w:shd w:val="clear" w:color="auto" w:fill="auto"/>
        </w:rPr>
      </w:pPr>
      <w:r w:rsidRPr="00C97DAA">
        <w:rPr>
          <w:rFonts w:asciiTheme="minorEastAsia" w:hAnsiTheme="minorEastAsia" w:hint="eastAsia"/>
          <w:sz w:val="24"/>
          <w:szCs w:val="24"/>
          <w:shd w:val="clear" w:color="auto" w:fill="auto"/>
        </w:rPr>
        <w:t>数据库服务器:</w:t>
      </w:r>
      <w:r w:rsidRPr="00C97DAA">
        <w:rPr>
          <w:rFonts w:asciiTheme="minorEastAsia" w:hAnsiTheme="minorEastAsia"/>
          <w:sz w:val="24"/>
          <w:szCs w:val="24"/>
          <w:shd w:val="clear" w:color="auto" w:fill="auto"/>
        </w:rPr>
        <w:t xml:space="preserve"> 5.7.5-m15 MySQL Community Server</w:t>
      </w:r>
    </w:p>
    <w:p w:rsidR="00065047" w:rsidRPr="00C97DAA" w:rsidRDefault="00BA2DF2" w:rsidP="00C97DAA">
      <w:pPr>
        <w:pStyle w:val="a5"/>
        <w:spacing w:line="360" w:lineRule="auto"/>
        <w:ind w:left="-10"/>
        <w:rPr>
          <w:rFonts w:asciiTheme="minorEastAsia" w:hAnsiTheme="minorEastAsia"/>
          <w:sz w:val="24"/>
          <w:szCs w:val="24"/>
          <w:shd w:val="clear" w:color="auto" w:fill="auto"/>
        </w:rPr>
      </w:pPr>
      <w:r w:rsidRPr="00C97DAA">
        <w:rPr>
          <w:rFonts w:asciiTheme="minorEastAsia" w:hAnsiTheme="minorEastAsia" w:hint="eastAsia"/>
          <w:sz w:val="24"/>
          <w:szCs w:val="24"/>
          <w:shd w:val="clear" w:color="auto" w:fill="auto"/>
        </w:rPr>
        <w:t>客户端：具备IE</w:t>
      </w:r>
      <w:r w:rsidRPr="00C97DAA">
        <w:rPr>
          <w:rFonts w:asciiTheme="minorEastAsia" w:hAnsiTheme="minorEastAsia"/>
          <w:sz w:val="24"/>
          <w:szCs w:val="24"/>
          <w:shd w:val="clear" w:color="auto" w:fill="auto"/>
        </w:rPr>
        <w:t>8</w:t>
      </w:r>
      <w:r w:rsidRPr="00C97DAA">
        <w:rPr>
          <w:rFonts w:asciiTheme="minorEastAsia" w:hAnsiTheme="minorEastAsia" w:hint="eastAsia"/>
          <w:sz w:val="24"/>
          <w:szCs w:val="24"/>
          <w:shd w:val="clear" w:color="auto" w:fill="auto"/>
        </w:rPr>
        <w:t>或兼容IE</w:t>
      </w:r>
      <w:r w:rsidRPr="00C97DAA">
        <w:rPr>
          <w:rFonts w:asciiTheme="minorEastAsia" w:hAnsiTheme="minorEastAsia"/>
          <w:sz w:val="24"/>
          <w:szCs w:val="24"/>
          <w:shd w:val="clear" w:color="auto" w:fill="auto"/>
        </w:rPr>
        <w:t>8</w:t>
      </w:r>
      <w:r w:rsidRPr="00C97DAA">
        <w:rPr>
          <w:rFonts w:asciiTheme="minorEastAsia" w:hAnsiTheme="minorEastAsia" w:hint="eastAsia"/>
          <w:sz w:val="24"/>
          <w:szCs w:val="24"/>
          <w:shd w:val="clear" w:color="auto" w:fill="auto"/>
        </w:rPr>
        <w:t>以上的浏览器</w:t>
      </w:r>
    </w:p>
    <w:p w:rsidR="00D7008A" w:rsidRDefault="00D7008A" w:rsidP="00F209B4">
      <w:pPr>
        <w:pStyle w:val="2"/>
        <w:spacing w:line="360" w:lineRule="auto"/>
      </w:pPr>
      <w:bookmarkStart w:id="35" w:name="_Toc450575547"/>
      <w:bookmarkStart w:id="36" w:name="_Toc450576108"/>
      <w:bookmarkStart w:id="37" w:name="_Toc452383264"/>
      <w:r>
        <w:rPr>
          <w:rFonts w:hint="eastAsia"/>
        </w:rPr>
        <w:t>开发工具</w:t>
      </w:r>
      <w:bookmarkEnd w:id="35"/>
      <w:bookmarkEnd w:id="36"/>
      <w:bookmarkEnd w:id="37"/>
    </w:p>
    <w:p w:rsidR="00D7008A" w:rsidRPr="004B1129" w:rsidRDefault="004B1129" w:rsidP="00F209B4">
      <w:pPr>
        <w:pStyle w:val="a5"/>
        <w:spacing w:line="360" w:lineRule="auto"/>
        <w:ind w:left="-10"/>
        <w:rPr>
          <w:shd w:val="clear" w:color="auto" w:fill="auto"/>
        </w:rPr>
      </w:pPr>
      <w:r w:rsidRPr="004B1129">
        <w:rPr>
          <w:rFonts w:ascii="宋体" w:hint="eastAsia"/>
          <w:kern w:val="0"/>
          <w:sz w:val="24"/>
          <w:shd w:val="clear" w:color="auto" w:fill="auto"/>
        </w:rPr>
        <w:t>由于系统的软件配置主要是基于Windows的Java开发环境，所以在系统的开发工具的选择上采用了Sun公司的Windows下的软件开发集成环境，具体内容如下</w:t>
      </w:r>
      <w:r w:rsidRPr="004B1129">
        <w:rPr>
          <w:rFonts w:ascii="宋体"/>
          <w:kern w:val="0"/>
          <w:sz w:val="24"/>
          <w:shd w:val="clear" w:color="auto" w:fill="auto"/>
        </w:rPr>
        <w:t>:</w:t>
      </w:r>
      <w:r w:rsidRPr="004B1129">
        <w:rPr>
          <w:rFonts w:ascii="宋体" w:hint="eastAsia"/>
          <w:kern w:val="0"/>
          <w:sz w:val="24"/>
          <w:shd w:val="clear" w:color="auto" w:fill="auto"/>
        </w:rPr>
        <w:t xml:space="preserve"> 以</w:t>
      </w:r>
      <w:r w:rsidRPr="004B1129">
        <w:rPr>
          <w:rFonts w:ascii="宋体"/>
          <w:kern w:val="0"/>
          <w:sz w:val="24"/>
          <w:shd w:val="clear" w:color="auto" w:fill="auto"/>
        </w:rPr>
        <w:t>JDK1.7</w:t>
      </w:r>
      <w:r w:rsidRPr="004B1129">
        <w:rPr>
          <w:rFonts w:ascii="宋体" w:hint="eastAsia"/>
          <w:kern w:val="0"/>
          <w:sz w:val="24"/>
          <w:shd w:val="clear" w:color="auto" w:fill="auto"/>
        </w:rPr>
        <w:t>作为程序设计</w:t>
      </w:r>
      <w:r w:rsidRPr="004B1129">
        <w:rPr>
          <w:rFonts w:ascii="宋体"/>
          <w:kern w:val="0"/>
          <w:sz w:val="24"/>
          <w:shd w:val="clear" w:color="auto" w:fill="auto"/>
        </w:rPr>
        <w:t>的开发工具</w:t>
      </w:r>
      <w:r w:rsidRPr="004B1129">
        <w:rPr>
          <w:rFonts w:ascii="宋体" w:hint="eastAsia"/>
          <w:kern w:val="0"/>
          <w:sz w:val="24"/>
          <w:shd w:val="clear" w:color="auto" w:fill="auto"/>
        </w:rPr>
        <w:t>，</w:t>
      </w:r>
      <w:r w:rsidRPr="004B1129">
        <w:rPr>
          <w:rFonts w:ascii="宋体"/>
          <w:kern w:val="0"/>
          <w:sz w:val="24"/>
          <w:shd w:val="clear" w:color="auto" w:fill="auto"/>
        </w:rPr>
        <w:t>java虚拟机作为</w:t>
      </w:r>
      <w:r w:rsidRPr="004B1129">
        <w:rPr>
          <w:rFonts w:ascii="宋体" w:hint="eastAsia"/>
          <w:kern w:val="0"/>
          <w:sz w:val="24"/>
          <w:shd w:val="clear" w:color="auto" w:fill="auto"/>
        </w:rPr>
        <w:t>编译环境，</w:t>
      </w:r>
      <w:r w:rsidRPr="004B1129">
        <w:rPr>
          <w:rFonts w:ascii="宋体"/>
          <w:kern w:val="0"/>
          <w:sz w:val="24"/>
          <w:shd w:val="clear" w:color="auto" w:fill="auto"/>
        </w:rPr>
        <w:t>Java</w:t>
      </w:r>
      <w:r w:rsidRPr="004B1129">
        <w:rPr>
          <w:rFonts w:ascii="宋体" w:hint="eastAsia"/>
          <w:kern w:val="0"/>
          <w:sz w:val="24"/>
          <w:shd w:val="clear" w:color="auto" w:fill="auto"/>
        </w:rPr>
        <w:t xml:space="preserve"> 为程序设计语言，MySQL 为后台数据库</w:t>
      </w:r>
    </w:p>
    <w:p w:rsidR="00D7008A" w:rsidRDefault="00D7008A" w:rsidP="00670551">
      <w:pPr>
        <w:pStyle w:val="1"/>
      </w:pPr>
      <w:bookmarkStart w:id="38" w:name="_Toc450575556"/>
      <w:bookmarkStart w:id="39" w:name="_Toc450576117"/>
      <w:bookmarkStart w:id="40" w:name="_Toc452383265"/>
      <w:r>
        <w:rPr>
          <w:rFonts w:hint="eastAsia"/>
        </w:rPr>
        <w:lastRenderedPageBreak/>
        <w:t>系统角色</w:t>
      </w:r>
      <w:bookmarkEnd w:id="38"/>
      <w:bookmarkEnd w:id="39"/>
      <w:bookmarkEnd w:id="40"/>
    </w:p>
    <w:p w:rsidR="00D7008A" w:rsidRDefault="00D7008A" w:rsidP="00F209B4">
      <w:pPr>
        <w:pStyle w:val="2"/>
        <w:spacing w:line="360" w:lineRule="auto"/>
      </w:pPr>
      <w:bookmarkStart w:id="41" w:name="_Toc450575557"/>
      <w:bookmarkStart w:id="42" w:name="_Toc450576118"/>
      <w:bookmarkStart w:id="43" w:name="_Toc452383266"/>
      <w:r>
        <w:rPr>
          <w:rFonts w:hint="eastAsia"/>
        </w:rPr>
        <w:t>系统角色划分</w:t>
      </w:r>
      <w:bookmarkEnd w:id="41"/>
      <w:bookmarkEnd w:id="42"/>
      <w:bookmarkEnd w:id="43"/>
    </w:p>
    <w:p w:rsidR="00514FD0" w:rsidRPr="00340896" w:rsidRDefault="00981BAB" w:rsidP="00340896">
      <w:pPr>
        <w:pStyle w:val="Normal18"/>
        <w:widowControl w:val="0"/>
        <w:autoSpaceDE w:val="0"/>
        <w:autoSpaceDN w:val="0"/>
        <w:adjustRightInd w:val="0"/>
        <w:spacing w:before="0" w:after="0" w:line="360" w:lineRule="auto"/>
        <w:ind w:firstLineChars="200" w:firstLine="480"/>
        <w:jc w:val="left"/>
        <w:rPr>
          <w:rFonts w:asciiTheme="minorEastAsia" w:eastAsiaTheme="minorEastAsia" w:hAnsiTheme="minorEastAsia" w:cs="OPLGHF+ËÎÌå"/>
          <w:color w:val="000000"/>
          <w:sz w:val="24"/>
          <w:szCs w:val="24"/>
          <w:lang w:eastAsia="zh-CN"/>
        </w:rPr>
      </w:pPr>
      <w:r w:rsidRPr="00340896">
        <w:rPr>
          <w:rFonts w:asciiTheme="minorEastAsia" w:eastAsiaTheme="minorEastAsia" w:hAnsiTheme="minorEastAsia" w:cs="OPLGHF+ËÎÌå"/>
          <w:color w:val="000000"/>
          <w:sz w:val="24"/>
          <w:szCs w:val="24"/>
          <w:lang w:eastAsia="zh-CN"/>
        </w:rPr>
        <w:t>系统角色分为</w:t>
      </w:r>
      <w:r w:rsidRPr="00340896">
        <w:rPr>
          <w:rFonts w:asciiTheme="minorEastAsia" w:eastAsiaTheme="minorEastAsia" w:hAnsiTheme="minorEastAsia" w:cs="OPLGHF+ËÎÌå" w:hint="eastAsia"/>
          <w:color w:val="000000"/>
          <w:sz w:val="24"/>
          <w:szCs w:val="24"/>
          <w:lang w:eastAsia="zh-CN"/>
        </w:rPr>
        <w:t>两</w:t>
      </w:r>
      <w:r w:rsidR="00514FD0" w:rsidRPr="00340896">
        <w:rPr>
          <w:rFonts w:asciiTheme="minorEastAsia" w:eastAsiaTheme="minorEastAsia" w:hAnsiTheme="minorEastAsia" w:cs="OPLGHF+ËÎÌå"/>
          <w:color w:val="000000"/>
          <w:sz w:val="24"/>
          <w:szCs w:val="24"/>
          <w:lang w:eastAsia="zh-CN"/>
        </w:rPr>
        <w:t>类，一类负责系统网络设置（</w:t>
      </w:r>
      <w:r w:rsidR="00514FD0" w:rsidRPr="00340896">
        <w:rPr>
          <w:rFonts w:asciiTheme="minorEastAsia" w:eastAsiaTheme="minorEastAsia" w:hAnsiTheme="minorEastAsia"/>
          <w:color w:val="000000"/>
          <w:sz w:val="24"/>
          <w:szCs w:val="24"/>
          <w:lang w:eastAsia="zh-CN"/>
        </w:rPr>
        <w:t>IT</w:t>
      </w:r>
      <w:r w:rsidR="00052B10">
        <w:rPr>
          <w:rFonts w:asciiTheme="minorEastAsia" w:eastAsiaTheme="minorEastAsia" w:hAnsiTheme="minorEastAsia" w:cs="OPLGHF+ËÎÌå"/>
          <w:color w:val="000000"/>
          <w:sz w:val="24"/>
          <w:szCs w:val="24"/>
          <w:lang w:eastAsia="zh-CN"/>
        </w:rPr>
        <w:t>管理），包括系统管理员、</w:t>
      </w:r>
      <w:r w:rsidR="00514FD0" w:rsidRPr="00340896">
        <w:rPr>
          <w:rFonts w:asciiTheme="minorEastAsia" w:eastAsiaTheme="minorEastAsia" w:hAnsiTheme="minorEastAsia" w:cs="OPLGHF+ËÎÌå"/>
          <w:color w:val="000000"/>
          <w:sz w:val="24"/>
          <w:szCs w:val="24"/>
          <w:lang w:eastAsia="zh-CN"/>
        </w:rPr>
        <w:t>网络管理员；一类负责</w:t>
      </w:r>
      <w:r w:rsidR="00514FD0" w:rsidRPr="00340896">
        <w:rPr>
          <w:rFonts w:asciiTheme="minorEastAsia" w:eastAsiaTheme="minorEastAsia" w:hAnsiTheme="minorEastAsia" w:cs="OPLGHF+ËÎÌå" w:hint="eastAsia"/>
          <w:color w:val="000000"/>
          <w:sz w:val="24"/>
          <w:szCs w:val="24"/>
          <w:lang w:eastAsia="zh-CN"/>
        </w:rPr>
        <w:t>日常业务管理</w:t>
      </w:r>
      <w:r w:rsidR="004B4372" w:rsidRPr="00340896">
        <w:rPr>
          <w:rFonts w:asciiTheme="minorEastAsia" w:eastAsiaTheme="minorEastAsia" w:hAnsiTheme="minorEastAsia" w:cs="OPLGHF+ËÎÌå" w:hint="eastAsia"/>
          <w:color w:val="000000"/>
          <w:sz w:val="24"/>
          <w:szCs w:val="24"/>
          <w:lang w:eastAsia="zh-CN"/>
        </w:rPr>
        <w:t>，主要包括</w:t>
      </w:r>
      <w:r w:rsidR="00017FD8" w:rsidRPr="00E725A1">
        <w:rPr>
          <w:rFonts w:ascii="宋体" w:eastAsia="宋体" w:cs="宋体" w:hint="eastAsia"/>
          <w:sz w:val="24"/>
          <w:szCs w:val="24"/>
          <w:lang w:val="zh-CN" w:eastAsia="zh-CN"/>
        </w:rPr>
        <w:t>运</w:t>
      </w:r>
      <w:r w:rsidR="00017FD8" w:rsidRPr="00017FD8">
        <w:rPr>
          <w:rFonts w:asciiTheme="minorEastAsia" w:eastAsiaTheme="minorEastAsia" w:hAnsiTheme="minorEastAsia" w:cs="OPLGHF+ËÎÌå" w:hint="eastAsia"/>
          <w:color w:val="000000"/>
          <w:sz w:val="24"/>
          <w:szCs w:val="24"/>
          <w:lang w:eastAsia="zh-CN"/>
        </w:rPr>
        <w:t>营管理人员</w:t>
      </w:r>
      <w:r w:rsidR="00EE51C9" w:rsidRPr="00340896">
        <w:rPr>
          <w:rFonts w:asciiTheme="minorEastAsia" w:eastAsiaTheme="minorEastAsia" w:hAnsiTheme="minorEastAsia" w:cs="OPLGHF+ËÎÌå" w:hint="eastAsia"/>
          <w:color w:val="000000"/>
          <w:sz w:val="24"/>
          <w:szCs w:val="24"/>
          <w:lang w:eastAsia="zh-CN"/>
        </w:rPr>
        <w:t>、</w:t>
      </w:r>
      <w:r w:rsidR="00017FD8" w:rsidRPr="00017FD8">
        <w:rPr>
          <w:rFonts w:asciiTheme="minorEastAsia" w:eastAsiaTheme="minorEastAsia" w:hAnsiTheme="minorEastAsia" w:cs="OPLGHF+ËÎÌå" w:hint="eastAsia"/>
          <w:color w:val="000000"/>
          <w:sz w:val="24"/>
          <w:szCs w:val="24"/>
          <w:lang w:eastAsia="zh-CN"/>
        </w:rPr>
        <w:t>内容审核人员</w:t>
      </w:r>
      <w:r w:rsidR="00EE51C9" w:rsidRPr="00340896">
        <w:rPr>
          <w:rFonts w:asciiTheme="minorEastAsia" w:eastAsiaTheme="minorEastAsia" w:hAnsiTheme="minorEastAsia" w:cs="OPLGHF+ËÎÌå" w:hint="eastAsia"/>
          <w:color w:val="000000"/>
          <w:sz w:val="24"/>
          <w:szCs w:val="24"/>
          <w:lang w:eastAsia="zh-CN"/>
        </w:rPr>
        <w:t>、</w:t>
      </w:r>
      <w:r w:rsidR="00017FD8" w:rsidRPr="00017FD8">
        <w:rPr>
          <w:rFonts w:asciiTheme="minorEastAsia" w:eastAsiaTheme="minorEastAsia" w:hAnsiTheme="minorEastAsia" w:cs="OPLGHF+ËÎÌå" w:hint="eastAsia"/>
          <w:color w:val="000000"/>
          <w:sz w:val="24"/>
          <w:szCs w:val="24"/>
          <w:lang w:eastAsia="zh-CN"/>
        </w:rPr>
        <w:t>广告商管理员、广告承包商</w:t>
      </w:r>
      <w:r w:rsidR="0009793F" w:rsidRPr="00340896">
        <w:rPr>
          <w:rFonts w:asciiTheme="minorEastAsia" w:eastAsiaTheme="minorEastAsia" w:hAnsiTheme="minorEastAsia" w:cs="OPLGHF+ËÎÌå" w:hint="eastAsia"/>
          <w:color w:val="000000"/>
          <w:sz w:val="24"/>
          <w:szCs w:val="24"/>
          <w:lang w:eastAsia="zh-CN"/>
        </w:rPr>
        <w:t>。</w:t>
      </w:r>
    </w:p>
    <w:p w:rsidR="00D7008A" w:rsidRDefault="00D7008A" w:rsidP="00F209B4">
      <w:pPr>
        <w:pStyle w:val="2"/>
        <w:spacing w:line="360" w:lineRule="auto"/>
      </w:pPr>
      <w:bookmarkStart w:id="44" w:name="_Toc450575558"/>
      <w:bookmarkStart w:id="45" w:name="_Toc450576119"/>
      <w:bookmarkStart w:id="46" w:name="_Toc452383267"/>
      <w:r>
        <w:rPr>
          <w:rFonts w:hint="eastAsia"/>
        </w:rPr>
        <w:t>角色权限分配</w:t>
      </w:r>
      <w:bookmarkEnd w:id="44"/>
      <w:bookmarkEnd w:id="45"/>
      <w:bookmarkEnd w:id="46"/>
    </w:p>
    <w:p w:rsidR="00D7008A" w:rsidRPr="00B06A9E" w:rsidRDefault="005D2A50" w:rsidP="00F209B4">
      <w:pPr>
        <w:pStyle w:val="3"/>
        <w:spacing w:line="360" w:lineRule="auto"/>
        <w:rPr>
          <w:sz w:val="28"/>
          <w:szCs w:val="28"/>
        </w:rPr>
      </w:pPr>
      <w:bookmarkStart w:id="47" w:name="_Toc450575559"/>
      <w:bookmarkStart w:id="48" w:name="_Toc450576120"/>
      <w:bookmarkStart w:id="49" w:name="_Toc452383268"/>
      <w:r>
        <w:rPr>
          <w:rFonts w:hint="eastAsia"/>
          <w:sz w:val="28"/>
          <w:szCs w:val="28"/>
        </w:rPr>
        <w:t>系统</w:t>
      </w:r>
      <w:r w:rsidR="00D7008A" w:rsidRPr="00B06A9E">
        <w:rPr>
          <w:rFonts w:hint="eastAsia"/>
          <w:sz w:val="28"/>
          <w:szCs w:val="28"/>
        </w:rPr>
        <w:t>管理类角色</w:t>
      </w:r>
      <w:bookmarkEnd w:id="47"/>
      <w:bookmarkEnd w:id="48"/>
      <w:bookmarkEnd w:id="49"/>
    </w:p>
    <w:p w:rsidR="00D7008A" w:rsidRPr="00B06A9E" w:rsidRDefault="00D7008A" w:rsidP="00F209B4">
      <w:pPr>
        <w:pStyle w:val="4"/>
        <w:spacing w:line="360" w:lineRule="auto"/>
        <w:rPr>
          <w:sz w:val="28"/>
          <w:szCs w:val="28"/>
        </w:rPr>
      </w:pPr>
      <w:r w:rsidRPr="00B06A9E">
        <w:rPr>
          <w:rFonts w:hint="eastAsia"/>
          <w:sz w:val="28"/>
          <w:szCs w:val="28"/>
        </w:rPr>
        <w:t>系统管理员</w:t>
      </w:r>
    </w:p>
    <w:p w:rsidR="00017FD8" w:rsidRPr="00017FD8" w:rsidRDefault="003A7E68" w:rsidP="00017FD8">
      <w:pPr>
        <w:autoSpaceDE w:val="0"/>
        <w:autoSpaceDN w:val="0"/>
        <w:adjustRightInd w:val="0"/>
        <w:spacing w:line="360" w:lineRule="auto"/>
        <w:ind w:left="200"/>
        <w:jc w:val="left"/>
        <w:rPr>
          <w:rFonts w:asciiTheme="minorEastAsia" w:hAnsiTheme="minorEastAsia"/>
          <w:color w:val="000000"/>
          <w:sz w:val="24"/>
          <w:szCs w:val="24"/>
        </w:rPr>
      </w:pPr>
      <w:r w:rsidRPr="00557CBC">
        <w:rPr>
          <w:rFonts w:asciiTheme="minorEastAsia" w:hAnsiTheme="minorEastAsia" w:hint="eastAsia"/>
          <w:color w:val="000000"/>
          <w:sz w:val="24"/>
          <w:szCs w:val="24"/>
        </w:rPr>
        <w:t>广告播控服务器</w:t>
      </w:r>
      <w:r w:rsidR="007D0103">
        <w:rPr>
          <w:rFonts w:asciiTheme="minorEastAsia" w:hAnsiTheme="minorEastAsia" w:hint="eastAsia"/>
          <w:color w:val="000000"/>
          <w:sz w:val="24"/>
          <w:szCs w:val="24"/>
        </w:rPr>
        <w:t>系统管理员系统缺省有一个系统管理员账户</w:t>
      </w:r>
      <w:r w:rsidR="00017FD8" w:rsidRPr="00017FD8">
        <w:rPr>
          <w:rFonts w:asciiTheme="minorEastAsia" w:hAnsiTheme="minorEastAsia" w:hint="eastAsia"/>
          <w:color w:val="000000"/>
          <w:sz w:val="24"/>
          <w:szCs w:val="24"/>
        </w:rPr>
        <w:t>。</w:t>
      </w:r>
    </w:p>
    <w:p w:rsidR="003A7E68" w:rsidRPr="00557CBC" w:rsidRDefault="003A7E68" w:rsidP="00017FD8">
      <w:pPr>
        <w:pStyle w:val="Normal18"/>
        <w:widowControl w:val="0"/>
        <w:autoSpaceDE w:val="0"/>
        <w:autoSpaceDN w:val="0"/>
        <w:adjustRightInd w:val="0"/>
        <w:spacing w:before="0" w:after="0" w:line="360" w:lineRule="auto"/>
        <w:ind w:firstLine="200"/>
        <w:jc w:val="left"/>
        <w:rPr>
          <w:rFonts w:asciiTheme="minorEastAsia" w:eastAsiaTheme="minorEastAsia" w:hAnsiTheme="minorEastAsia" w:cs="OPLGHF+ËÎÌå"/>
          <w:color w:val="000000"/>
          <w:sz w:val="24"/>
          <w:szCs w:val="24"/>
          <w:lang w:eastAsia="zh-CN"/>
        </w:rPr>
      </w:pPr>
      <w:r w:rsidRPr="00557CBC">
        <w:rPr>
          <w:rFonts w:asciiTheme="minorEastAsia" w:eastAsiaTheme="minorEastAsia" w:hAnsiTheme="minorEastAsia" w:cs="OPLGHF+ËÎÌå"/>
          <w:color w:val="000000"/>
          <w:sz w:val="24"/>
          <w:szCs w:val="24"/>
          <w:lang w:eastAsia="zh-CN"/>
        </w:rPr>
        <w:t>具体职能为：</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1</w:t>
      </w:r>
      <w:r w:rsidR="003A7E68" w:rsidRPr="00557CBC">
        <w:rPr>
          <w:rFonts w:asciiTheme="minorEastAsia" w:hAnsiTheme="minorEastAsia" w:hint="eastAsia"/>
          <w:sz w:val="24"/>
          <w:szCs w:val="24"/>
          <w:shd w:val="clear" w:color="auto" w:fill="auto"/>
        </w:rPr>
        <w:t>）添加、删除和修改网络管理员</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2</w:t>
      </w:r>
      <w:r w:rsidR="003A7E68" w:rsidRPr="00557CBC">
        <w:rPr>
          <w:rFonts w:asciiTheme="minorEastAsia" w:hAnsiTheme="minorEastAsia" w:hint="eastAsia"/>
          <w:sz w:val="24"/>
          <w:szCs w:val="24"/>
          <w:shd w:val="clear" w:color="auto" w:fill="auto"/>
        </w:rPr>
        <w:t>）执行数据库备份与恢复操作</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3</w:t>
      </w:r>
      <w:r w:rsidR="003A7E68" w:rsidRPr="00557CBC">
        <w:rPr>
          <w:rFonts w:asciiTheme="minorEastAsia" w:hAnsiTheme="minorEastAsia" w:hint="eastAsia"/>
          <w:sz w:val="24"/>
          <w:szCs w:val="24"/>
          <w:shd w:val="clear" w:color="auto" w:fill="auto"/>
        </w:rPr>
        <w:t>）查看和管理维护其他任何角色的操作权限</w:t>
      </w:r>
    </w:p>
    <w:p w:rsidR="003A7E68" w:rsidRPr="00557CBC" w:rsidRDefault="0070520E" w:rsidP="003A7E68">
      <w:pPr>
        <w:pStyle w:val="a5"/>
        <w:spacing w:line="360" w:lineRule="auto"/>
        <w:ind w:left="-10"/>
        <w:rPr>
          <w:rFonts w:asciiTheme="minorEastAsia" w:hAnsiTheme="minorEastAsia"/>
          <w:sz w:val="24"/>
          <w:szCs w:val="24"/>
          <w:shd w:val="clear" w:color="auto" w:fill="auto"/>
        </w:rPr>
      </w:pPr>
      <w:r>
        <w:rPr>
          <w:rFonts w:asciiTheme="minorEastAsia" w:hAnsiTheme="minorEastAsia" w:hint="eastAsia"/>
          <w:sz w:val="24"/>
          <w:szCs w:val="24"/>
          <w:shd w:val="clear" w:color="auto" w:fill="auto"/>
        </w:rPr>
        <w:t>4</w:t>
      </w:r>
      <w:r w:rsidR="003A7E68" w:rsidRPr="00557CBC">
        <w:rPr>
          <w:rFonts w:asciiTheme="minorEastAsia" w:hAnsiTheme="minorEastAsia" w:hint="eastAsia"/>
          <w:sz w:val="24"/>
          <w:szCs w:val="24"/>
          <w:shd w:val="clear" w:color="auto" w:fill="auto"/>
        </w:rPr>
        <w:t>）查看和</w:t>
      </w:r>
      <w:r>
        <w:rPr>
          <w:rFonts w:asciiTheme="minorEastAsia" w:hAnsiTheme="minorEastAsia" w:hint="eastAsia"/>
          <w:sz w:val="24"/>
          <w:szCs w:val="24"/>
          <w:shd w:val="clear" w:color="auto" w:fill="auto"/>
        </w:rPr>
        <w:t>管理维护操作日志</w:t>
      </w:r>
    </w:p>
    <w:p w:rsidR="003A7E68" w:rsidRPr="00557CBC" w:rsidRDefault="0070520E" w:rsidP="003A7E68">
      <w:pPr>
        <w:pStyle w:val="a5"/>
        <w:ind w:left="-10"/>
        <w:rPr>
          <w:rFonts w:asciiTheme="minorEastAsia" w:hAnsiTheme="minorEastAsia"/>
          <w:sz w:val="24"/>
          <w:szCs w:val="24"/>
        </w:rPr>
      </w:pPr>
      <w:r>
        <w:rPr>
          <w:rFonts w:asciiTheme="minorEastAsia" w:hAnsiTheme="minorEastAsia" w:hint="eastAsia"/>
          <w:sz w:val="24"/>
          <w:szCs w:val="24"/>
          <w:shd w:val="clear" w:color="auto" w:fill="auto"/>
        </w:rPr>
        <w:t>5</w:t>
      </w:r>
      <w:r w:rsidR="003A7E68" w:rsidRPr="00557CBC">
        <w:rPr>
          <w:rFonts w:asciiTheme="minorEastAsia" w:hAnsiTheme="minorEastAsia" w:hint="eastAsia"/>
          <w:sz w:val="24"/>
          <w:szCs w:val="24"/>
          <w:shd w:val="clear" w:color="auto" w:fill="auto"/>
        </w:rPr>
        <w:t>）修改自身的账户信息和密码</w:t>
      </w:r>
    </w:p>
    <w:p w:rsidR="00D7008A" w:rsidRDefault="001D1BF0" w:rsidP="00F209B4">
      <w:pPr>
        <w:pStyle w:val="4"/>
        <w:spacing w:line="360" w:lineRule="auto"/>
        <w:rPr>
          <w:sz w:val="28"/>
          <w:szCs w:val="28"/>
        </w:rPr>
      </w:pPr>
      <w:r>
        <w:rPr>
          <w:rFonts w:hint="eastAsia"/>
          <w:sz w:val="28"/>
          <w:szCs w:val="28"/>
        </w:rPr>
        <w:t>网络</w:t>
      </w:r>
      <w:r w:rsidR="00D7008A" w:rsidRPr="00B06A9E">
        <w:rPr>
          <w:rFonts w:hint="eastAsia"/>
          <w:sz w:val="28"/>
          <w:szCs w:val="28"/>
        </w:rPr>
        <w:t>管理员</w:t>
      </w:r>
    </w:p>
    <w:p w:rsidR="003A42EF" w:rsidRPr="00762BA2" w:rsidRDefault="00052B10" w:rsidP="003A42EF">
      <w:pPr>
        <w:autoSpaceDE w:val="0"/>
        <w:autoSpaceDN w:val="0"/>
        <w:adjustRightInd w:val="0"/>
        <w:spacing w:line="360" w:lineRule="auto"/>
        <w:ind w:left="200"/>
        <w:jc w:val="left"/>
        <w:rPr>
          <w:sz w:val="24"/>
          <w:szCs w:val="24"/>
        </w:rPr>
      </w:pPr>
      <w:r w:rsidRPr="00052B10">
        <w:rPr>
          <w:rFonts w:hAnsi="宋体" w:hint="eastAsia"/>
          <w:sz w:val="24"/>
          <w:szCs w:val="24"/>
        </w:rPr>
        <w:t>网络管理员</w:t>
      </w:r>
      <w:r w:rsidR="00BA4501">
        <w:rPr>
          <w:rFonts w:hAnsi="宋体" w:hint="eastAsia"/>
          <w:sz w:val="24"/>
          <w:szCs w:val="24"/>
        </w:rPr>
        <w:t>，</w:t>
      </w:r>
      <w:r w:rsidRPr="00052B10">
        <w:rPr>
          <w:rFonts w:hAnsi="宋体" w:hint="eastAsia"/>
          <w:sz w:val="24"/>
          <w:szCs w:val="24"/>
        </w:rPr>
        <w:t>系统缺省有一个网络管理员账户</w:t>
      </w:r>
      <w:r w:rsidR="000847FB">
        <w:rPr>
          <w:rFonts w:hAnsi="宋体" w:hint="eastAsia"/>
          <w:sz w:val="24"/>
          <w:szCs w:val="24"/>
        </w:rPr>
        <w:t>。</w:t>
      </w:r>
    </w:p>
    <w:p w:rsidR="00D120AC" w:rsidRDefault="003A42EF" w:rsidP="003A42EF">
      <w:pPr>
        <w:pStyle w:val="a5"/>
        <w:spacing w:line="360" w:lineRule="auto"/>
        <w:ind w:leftChars="0" w:left="0" w:firstLine="363"/>
        <w:rPr>
          <w:sz w:val="24"/>
          <w:szCs w:val="24"/>
          <w:shd w:val="clear" w:color="auto" w:fill="auto"/>
        </w:rPr>
      </w:pPr>
      <w:r>
        <w:rPr>
          <w:rFonts w:hint="eastAsia"/>
          <w:sz w:val="24"/>
          <w:szCs w:val="24"/>
          <w:shd w:val="clear" w:color="auto" w:fill="auto"/>
        </w:rPr>
        <w:t>具</w:t>
      </w:r>
      <w:r w:rsidR="00762BA2" w:rsidRPr="00762BA2">
        <w:rPr>
          <w:rFonts w:hint="eastAsia"/>
          <w:sz w:val="24"/>
          <w:szCs w:val="24"/>
          <w:shd w:val="clear" w:color="auto" w:fill="auto"/>
        </w:rPr>
        <w:t>体职能为：</w:t>
      </w:r>
    </w:p>
    <w:p w:rsidR="00BA4501" w:rsidRPr="00BA4501" w:rsidRDefault="00BA4501" w:rsidP="004B42C6">
      <w:pPr>
        <w:pStyle w:val="a5"/>
        <w:numPr>
          <w:ilvl w:val="0"/>
          <w:numId w:val="3"/>
        </w:numPr>
        <w:spacing w:line="360" w:lineRule="auto"/>
        <w:ind w:leftChars="0"/>
        <w:rPr>
          <w:sz w:val="24"/>
          <w:szCs w:val="24"/>
          <w:shd w:val="clear" w:color="auto" w:fill="auto"/>
        </w:rPr>
      </w:pPr>
      <w:r w:rsidRPr="00BA4501">
        <w:rPr>
          <w:rFonts w:hint="eastAsia"/>
          <w:sz w:val="24"/>
          <w:szCs w:val="24"/>
          <w:shd w:val="clear" w:color="auto" w:fill="auto"/>
        </w:rPr>
        <w:t>管理网络、通信参数，查看各发送器运行状态</w:t>
      </w:r>
    </w:p>
    <w:p w:rsidR="00BA4501" w:rsidRPr="00BA4501" w:rsidRDefault="00BA4501" w:rsidP="004B42C6">
      <w:pPr>
        <w:pStyle w:val="a5"/>
        <w:numPr>
          <w:ilvl w:val="0"/>
          <w:numId w:val="3"/>
        </w:numPr>
        <w:spacing w:line="360" w:lineRule="auto"/>
        <w:ind w:leftChars="0"/>
        <w:rPr>
          <w:sz w:val="24"/>
          <w:szCs w:val="24"/>
          <w:shd w:val="clear" w:color="auto" w:fill="auto"/>
        </w:rPr>
      </w:pPr>
      <w:r w:rsidRPr="00BA4501">
        <w:rPr>
          <w:rFonts w:hint="eastAsia"/>
          <w:sz w:val="24"/>
          <w:szCs w:val="24"/>
          <w:shd w:val="clear" w:color="auto" w:fill="auto"/>
        </w:rPr>
        <w:t>保证播控服务器和各个发送服务器通信正常</w:t>
      </w:r>
    </w:p>
    <w:p w:rsidR="00762BA2" w:rsidRDefault="00762BA2" w:rsidP="004B42C6">
      <w:pPr>
        <w:pStyle w:val="a5"/>
        <w:numPr>
          <w:ilvl w:val="0"/>
          <w:numId w:val="3"/>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Pr="00B06A9E" w:rsidRDefault="003C1CAC" w:rsidP="00F209B4">
      <w:pPr>
        <w:pStyle w:val="3"/>
        <w:spacing w:line="360" w:lineRule="auto"/>
        <w:rPr>
          <w:sz w:val="28"/>
          <w:szCs w:val="28"/>
        </w:rPr>
      </w:pPr>
      <w:bookmarkStart w:id="50" w:name="_Toc450575560"/>
      <w:bookmarkStart w:id="51" w:name="_Toc450576121"/>
      <w:bookmarkStart w:id="52" w:name="_Toc452383269"/>
      <w:r>
        <w:rPr>
          <w:rFonts w:hint="eastAsia"/>
          <w:sz w:val="28"/>
          <w:szCs w:val="28"/>
        </w:rPr>
        <w:t>运营类</w:t>
      </w:r>
      <w:r w:rsidR="00D7008A" w:rsidRPr="00B06A9E">
        <w:rPr>
          <w:rFonts w:hint="eastAsia"/>
          <w:sz w:val="28"/>
          <w:szCs w:val="28"/>
        </w:rPr>
        <w:t>角色</w:t>
      </w:r>
      <w:bookmarkEnd w:id="50"/>
      <w:bookmarkEnd w:id="51"/>
      <w:bookmarkEnd w:id="52"/>
    </w:p>
    <w:p w:rsidR="00EE51C9" w:rsidRPr="00B06A9E" w:rsidRDefault="003C1CAC" w:rsidP="00EE51C9">
      <w:pPr>
        <w:pStyle w:val="4"/>
        <w:spacing w:line="360" w:lineRule="auto"/>
        <w:rPr>
          <w:sz w:val="28"/>
          <w:szCs w:val="28"/>
        </w:rPr>
      </w:pPr>
      <w:r>
        <w:rPr>
          <w:rFonts w:hint="eastAsia"/>
          <w:sz w:val="28"/>
          <w:szCs w:val="28"/>
        </w:rPr>
        <w:t>运营管理员</w:t>
      </w:r>
    </w:p>
    <w:p w:rsidR="00BC0460" w:rsidRDefault="001C23B7" w:rsidP="00BC0460">
      <w:pPr>
        <w:pStyle w:val="a5"/>
        <w:spacing w:line="360" w:lineRule="auto"/>
        <w:ind w:left="-10"/>
        <w:rPr>
          <w:sz w:val="24"/>
          <w:szCs w:val="24"/>
          <w:shd w:val="clear" w:color="auto" w:fill="auto"/>
        </w:rPr>
      </w:pPr>
      <w:r>
        <w:rPr>
          <w:rFonts w:hint="eastAsia"/>
          <w:sz w:val="24"/>
          <w:szCs w:val="24"/>
          <w:shd w:val="clear" w:color="auto" w:fill="auto"/>
        </w:rPr>
        <w:lastRenderedPageBreak/>
        <w:t>运营管理员由系统管理员进行添加</w:t>
      </w:r>
      <w:r w:rsidR="00BC0460" w:rsidRPr="00762BA2">
        <w:rPr>
          <w:rFonts w:hint="eastAsia"/>
          <w:sz w:val="24"/>
          <w:szCs w:val="24"/>
          <w:shd w:val="clear" w:color="auto" w:fill="auto"/>
        </w:rPr>
        <w:t>。具体职能为：</w:t>
      </w:r>
    </w:p>
    <w:p w:rsidR="001C23B7" w:rsidRDefault="00B77840" w:rsidP="001C23B7">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数字</w:t>
      </w:r>
      <w:r w:rsidR="001C23B7" w:rsidRPr="003C1CAC">
        <w:rPr>
          <w:rFonts w:hint="eastAsia"/>
          <w:sz w:val="24"/>
          <w:szCs w:val="24"/>
          <w:shd w:val="clear" w:color="auto" w:fill="auto"/>
        </w:rPr>
        <w:t>电视运营商管理，广告套餐管理，状态查询</w:t>
      </w:r>
    </w:p>
    <w:p w:rsidR="00B77840" w:rsidRPr="003C1CAC" w:rsidRDefault="00B77840" w:rsidP="001C23B7">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管理广告套餐的承包（销售），亦即将套餐与广告商建立关联</w:t>
      </w:r>
    </w:p>
    <w:p w:rsidR="001C23B7" w:rsidRPr="003C1CAC" w:rsidRDefault="001C23B7" w:rsidP="001C23B7">
      <w:pPr>
        <w:pStyle w:val="a5"/>
        <w:numPr>
          <w:ilvl w:val="0"/>
          <w:numId w:val="5"/>
        </w:numPr>
        <w:spacing w:line="360" w:lineRule="auto"/>
        <w:ind w:leftChars="0"/>
        <w:rPr>
          <w:sz w:val="24"/>
          <w:szCs w:val="24"/>
          <w:shd w:val="clear" w:color="auto" w:fill="auto"/>
        </w:rPr>
      </w:pPr>
      <w:r w:rsidRPr="003C1CAC">
        <w:rPr>
          <w:rFonts w:hint="eastAsia"/>
          <w:sz w:val="24"/>
          <w:szCs w:val="24"/>
          <w:shd w:val="clear" w:color="auto" w:fill="auto"/>
        </w:rPr>
        <w:t>生成和导出各种统计报表</w:t>
      </w:r>
    </w:p>
    <w:p w:rsidR="001C23B7" w:rsidRPr="00762BA2" w:rsidRDefault="001C23B7" w:rsidP="001C23B7">
      <w:pPr>
        <w:pStyle w:val="a5"/>
        <w:numPr>
          <w:ilvl w:val="0"/>
          <w:numId w:val="5"/>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Pr="00856A75" w:rsidRDefault="001C23B7" w:rsidP="00F209B4">
      <w:pPr>
        <w:pStyle w:val="4"/>
        <w:spacing w:line="360" w:lineRule="auto"/>
        <w:rPr>
          <w:sz w:val="28"/>
          <w:szCs w:val="28"/>
        </w:rPr>
      </w:pPr>
      <w:r>
        <w:rPr>
          <w:rFonts w:hint="eastAsia"/>
          <w:sz w:val="28"/>
          <w:szCs w:val="28"/>
        </w:rPr>
        <w:t>广告商管理员</w:t>
      </w:r>
    </w:p>
    <w:p w:rsidR="00435D47" w:rsidRDefault="001C23B7" w:rsidP="006E346C">
      <w:pPr>
        <w:pStyle w:val="a5"/>
        <w:spacing w:line="360" w:lineRule="auto"/>
        <w:ind w:left="-10"/>
        <w:rPr>
          <w:sz w:val="24"/>
          <w:szCs w:val="24"/>
          <w:shd w:val="clear" w:color="auto" w:fill="auto"/>
        </w:rPr>
      </w:pPr>
      <w:r w:rsidRPr="001C23B7">
        <w:rPr>
          <w:rFonts w:hint="eastAsia"/>
          <w:sz w:val="24"/>
          <w:szCs w:val="24"/>
          <w:shd w:val="clear" w:color="auto" w:fill="auto"/>
        </w:rPr>
        <w:t>系统缺省有一个广告商管理员账户</w:t>
      </w:r>
      <w:r w:rsidR="00435D47" w:rsidRPr="006E346C">
        <w:rPr>
          <w:rFonts w:hint="eastAsia"/>
          <w:sz w:val="24"/>
          <w:szCs w:val="24"/>
          <w:shd w:val="clear" w:color="auto" w:fill="auto"/>
        </w:rPr>
        <w:t>。具体职能为：</w:t>
      </w:r>
    </w:p>
    <w:p w:rsidR="003C1CAC" w:rsidRDefault="001C23B7" w:rsidP="001C23B7">
      <w:pPr>
        <w:pStyle w:val="a5"/>
        <w:numPr>
          <w:ilvl w:val="0"/>
          <w:numId w:val="22"/>
        </w:numPr>
        <w:spacing w:line="360" w:lineRule="auto"/>
        <w:ind w:leftChars="0"/>
        <w:rPr>
          <w:sz w:val="24"/>
          <w:szCs w:val="24"/>
          <w:shd w:val="clear" w:color="auto" w:fill="auto"/>
        </w:rPr>
      </w:pPr>
      <w:r>
        <w:rPr>
          <w:rFonts w:hint="eastAsia"/>
          <w:sz w:val="24"/>
          <w:szCs w:val="24"/>
          <w:shd w:val="clear" w:color="auto" w:fill="auto"/>
        </w:rPr>
        <w:t>可添加、删除、修改广告商</w:t>
      </w:r>
    </w:p>
    <w:p w:rsidR="006E346C" w:rsidRPr="00762BA2" w:rsidRDefault="006E346C" w:rsidP="001C23B7">
      <w:pPr>
        <w:pStyle w:val="a5"/>
        <w:numPr>
          <w:ilvl w:val="0"/>
          <w:numId w:val="22"/>
        </w:numPr>
        <w:spacing w:line="360" w:lineRule="auto"/>
        <w:ind w:leftChars="0"/>
        <w:rPr>
          <w:sz w:val="24"/>
          <w:szCs w:val="24"/>
          <w:shd w:val="clear" w:color="auto" w:fill="auto"/>
        </w:rPr>
      </w:pPr>
      <w:r>
        <w:rPr>
          <w:rFonts w:hint="eastAsia"/>
          <w:sz w:val="24"/>
          <w:szCs w:val="24"/>
          <w:shd w:val="clear" w:color="auto" w:fill="auto"/>
        </w:rPr>
        <w:t>修改自身的账户信息和密码</w:t>
      </w:r>
    </w:p>
    <w:p w:rsidR="00D7008A" w:rsidRDefault="00301AF7" w:rsidP="00F209B4">
      <w:pPr>
        <w:pStyle w:val="4"/>
        <w:spacing w:line="360" w:lineRule="auto"/>
        <w:rPr>
          <w:sz w:val="28"/>
          <w:szCs w:val="28"/>
        </w:rPr>
      </w:pPr>
      <w:r>
        <w:rPr>
          <w:rFonts w:hint="eastAsia"/>
          <w:sz w:val="28"/>
          <w:szCs w:val="28"/>
        </w:rPr>
        <w:t>内容审核人员</w:t>
      </w:r>
    </w:p>
    <w:p w:rsidR="00301AF7" w:rsidRPr="00301AF7" w:rsidRDefault="00301AF7" w:rsidP="00301AF7">
      <w:pPr>
        <w:pStyle w:val="a5"/>
        <w:spacing w:line="360" w:lineRule="auto"/>
        <w:ind w:left="-10"/>
        <w:rPr>
          <w:sz w:val="24"/>
          <w:szCs w:val="24"/>
          <w:shd w:val="clear" w:color="auto" w:fill="auto"/>
        </w:rPr>
      </w:pPr>
      <w:r w:rsidRPr="00301AF7">
        <w:rPr>
          <w:rFonts w:hint="eastAsia"/>
          <w:sz w:val="24"/>
          <w:szCs w:val="24"/>
          <w:shd w:val="clear" w:color="auto" w:fill="auto"/>
        </w:rPr>
        <w:t>内容审核人员主要负责对广告内容的审查。具体职能为：</w:t>
      </w:r>
    </w:p>
    <w:p w:rsidR="00301AF7" w:rsidRPr="00301AF7" w:rsidRDefault="00301AF7" w:rsidP="00301AF7">
      <w:pPr>
        <w:pStyle w:val="a5"/>
        <w:spacing w:line="360" w:lineRule="auto"/>
        <w:ind w:left="-10"/>
        <w:rPr>
          <w:sz w:val="24"/>
          <w:szCs w:val="24"/>
          <w:shd w:val="clear" w:color="auto" w:fill="auto"/>
        </w:rPr>
      </w:pPr>
      <w:r>
        <w:rPr>
          <w:rFonts w:hint="eastAsia"/>
          <w:sz w:val="24"/>
          <w:szCs w:val="24"/>
          <w:shd w:val="clear" w:color="auto" w:fill="auto"/>
        </w:rPr>
        <w:t>1</w:t>
      </w:r>
      <w:r>
        <w:rPr>
          <w:rFonts w:hint="eastAsia"/>
          <w:sz w:val="24"/>
          <w:szCs w:val="24"/>
          <w:shd w:val="clear" w:color="auto" w:fill="auto"/>
        </w:rPr>
        <w:t>）</w:t>
      </w:r>
      <w:r w:rsidR="002A35FA">
        <w:rPr>
          <w:rFonts w:hint="eastAsia"/>
          <w:sz w:val="24"/>
          <w:szCs w:val="24"/>
          <w:shd w:val="clear" w:color="auto" w:fill="auto"/>
        </w:rPr>
        <w:t>广告内容的预览与审核</w:t>
      </w:r>
    </w:p>
    <w:p w:rsidR="00301AF7" w:rsidRDefault="00301AF7" w:rsidP="00301AF7">
      <w:pPr>
        <w:pStyle w:val="a5"/>
        <w:spacing w:line="360" w:lineRule="auto"/>
        <w:ind w:left="-10"/>
        <w:rPr>
          <w:sz w:val="24"/>
          <w:szCs w:val="24"/>
          <w:shd w:val="clear" w:color="auto" w:fill="auto"/>
        </w:rPr>
      </w:pPr>
      <w:r>
        <w:rPr>
          <w:rFonts w:hint="eastAsia"/>
          <w:sz w:val="24"/>
          <w:szCs w:val="24"/>
          <w:shd w:val="clear" w:color="auto" w:fill="auto"/>
        </w:rPr>
        <w:t>2</w:t>
      </w:r>
      <w:r>
        <w:rPr>
          <w:rFonts w:hint="eastAsia"/>
          <w:sz w:val="24"/>
          <w:szCs w:val="24"/>
          <w:shd w:val="clear" w:color="auto" w:fill="auto"/>
        </w:rPr>
        <w:t>）</w:t>
      </w:r>
      <w:r w:rsidR="00E00180">
        <w:rPr>
          <w:rFonts w:hint="eastAsia"/>
          <w:sz w:val="24"/>
          <w:szCs w:val="24"/>
          <w:shd w:val="clear" w:color="auto" w:fill="auto"/>
        </w:rPr>
        <w:t>修改自身</w:t>
      </w:r>
      <w:r w:rsidR="002A35FA">
        <w:rPr>
          <w:rFonts w:hint="eastAsia"/>
          <w:sz w:val="24"/>
          <w:szCs w:val="24"/>
          <w:shd w:val="clear" w:color="auto" w:fill="auto"/>
        </w:rPr>
        <w:t>的</w:t>
      </w:r>
      <w:r w:rsidR="007448DE">
        <w:rPr>
          <w:rFonts w:hint="eastAsia"/>
          <w:sz w:val="24"/>
          <w:szCs w:val="24"/>
          <w:shd w:val="clear" w:color="auto" w:fill="auto"/>
        </w:rPr>
        <w:t>账户信息和</w:t>
      </w:r>
      <w:r w:rsidR="00E00180">
        <w:rPr>
          <w:rFonts w:hint="eastAsia"/>
          <w:sz w:val="24"/>
          <w:szCs w:val="24"/>
          <w:shd w:val="clear" w:color="auto" w:fill="auto"/>
        </w:rPr>
        <w:t>账户</w:t>
      </w:r>
      <w:r w:rsidR="002A35FA">
        <w:rPr>
          <w:rFonts w:hint="eastAsia"/>
          <w:sz w:val="24"/>
          <w:szCs w:val="24"/>
          <w:shd w:val="clear" w:color="auto" w:fill="auto"/>
        </w:rPr>
        <w:t>密码</w:t>
      </w:r>
    </w:p>
    <w:p w:rsidR="002A35FA" w:rsidRPr="00761AAA" w:rsidRDefault="002A35FA" w:rsidP="002A35FA">
      <w:pPr>
        <w:pStyle w:val="4"/>
        <w:rPr>
          <w:sz w:val="28"/>
          <w:szCs w:val="28"/>
        </w:rPr>
      </w:pPr>
      <w:r w:rsidRPr="00761AAA">
        <w:rPr>
          <w:rFonts w:hint="eastAsia"/>
          <w:sz w:val="28"/>
          <w:szCs w:val="28"/>
        </w:rPr>
        <w:t>广告</w:t>
      </w:r>
      <w:r w:rsidR="009C0F7D" w:rsidRPr="00761AAA">
        <w:rPr>
          <w:rFonts w:hint="eastAsia"/>
          <w:sz w:val="28"/>
          <w:szCs w:val="28"/>
        </w:rPr>
        <w:t>商</w:t>
      </w:r>
    </w:p>
    <w:p w:rsidR="002A35FA" w:rsidRPr="002A35FA" w:rsidRDefault="002A35FA" w:rsidP="005B254B">
      <w:pPr>
        <w:pStyle w:val="a5"/>
        <w:spacing w:line="360" w:lineRule="auto"/>
        <w:ind w:leftChars="0" w:left="0" w:firstLine="363"/>
        <w:rPr>
          <w:sz w:val="24"/>
          <w:szCs w:val="24"/>
          <w:shd w:val="clear" w:color="auto" w:fill="auto"/>
        </w:rPr>
      </w:pPr>
      <w:r w:rsidRPr="002A35FA">
        <w:rPr>
          <w:rFonts w:hint="eastAsia"/>
          <w:sz w:val="24"/>
          <w:szCs w:val="24"/>
          <w:shd w:val="clear" w:color="auto" w:fill="auto"/>
        </w:rPr>
        <w:t>这是为承包广告套餐的广告承包商提供的账户。具体职能为</w:t>
      </w:r>
      <w:r w:rsidRPr="002A35FA">
        <w:rPr>
          <w:rFonts w:hint="eastAsia"/>
          <w:sz w:val="24"/>
          <w:szCs w:val="24"/>
          <w:shd w:val="clear" w:color="auto" w:fill="auto"/>
        </w:rPr>
        <w:t>:</w:t>
      </w:r>
    </w:p>
    <w:p w:rsidR="002A35FA" w:rsidRPr="002A35FA" w:rsidRDefault="002A35FA" w:rsidP="002A35FA">
      <w:pPr>
        <w:pStyle w:val="a5"/>
        <w:numPr>
          <w:ilvl w:val="0"/>
          <w:numId w:val="24"/>
        </w:numPr>
        <w:spacing w:line="360" w:lineRule="auto"/>
        <w:ind w:leftChars="0"/>
        <w:rPr>
          <w:sz w:val="24"/>
          <w:szCs w:val="24"/>
          <w:shd w:val="clear" w:color="auto" w:fill="auto"/>
        </w:rPr>
      </w:pPr>
      <w:r w:rsidRPr="002A35FA">
        <w:rPr>
          <w:rFonts w:hint="eastAsia"/>
          <w:sz w:val="24"/>
          <w:szCs w:val="24"/>
          <w:shd w:val="clear" w:color="auto" w:fill="auto"/>
        </w:rPr>
        <w:t>查看自身购买的广告套餐信息</w:t>
      </w:r>
    </w:p>
    <w:p w:rsidR="002A35FA" w:rsidRDefault="002A35FA" w:rsidP="002A35FA">
      <w:pPr>
        <w:pStyle w:val="a5"/>
        <w:numPr>
          <w:ilvl w:val="0"/>
          <w:numId w:val="24"/>
        </w:numPr>
        <w:spacing w:line="360" w:lineRule="auto"/>
        <w:ind w:leftChars="0"/>
        <w:rPr>
          <w:sz w:val="24"/>
          <w:szCs w:val="24"/>
          <w:shd w:val="clear" w:color="auto" w:fill="auto"/>
        </w:rPr>
      </w:pPr>
      <w:r w:rsidRPr="002A35FA">
        <w:rPr>
          <w:rFonts w:hint="eastAsia"/>
          <w:sz w:val="24"/>
          <w:szCs w:val="24"/>
          <w:shd w:val="clear" w:color="auto" w:fill="auto"/>
        </w:rPr>
        <w:t>添加、修改、删除广告信息</w:t>
      </w:r>
    </w:p>
    <w:p w:rsidR="00B77840" w:rsidRDefault="00B77840" w:rsidP="002A35FA">
      <w:pPr>
        <w:pStyle w:val="a5"/>
        <w:numPr>
          <w:ilvl w:val="0"/>
          <w:numId w:val="24"/>
        </w:numPr>
        <w:spacing w:line="360" w:lineRule="auto"/>
        <w:ind w:leftChars="0"/>
        <w:rPr>
          <w:sz w:val="24"/>
          <w:szCs w:val="24"/>
          <w:shd w:val="clear" w:color="auto" w:fill="auto"/>
        </w:rPr>
      </w:pPr>
      <w:r>
        <w:rPr>
          <w:rFonts w:hint="eastAsia"/>
          <w:sz w:val="24"/>
          <w:szCs w:val="24"/>
          <w:shd w:val="clear" w:color="auto" w:fill="auto"/>
        </w:rPr>
        <w:t>编排自身承包的广告套餐的发送规划</w:t>
      </w:r>
    </w:p>
    <w:p w:rsidR="00B77840" w:rsidRPr="002A35FA" w:rsidRDefault="00B77840" w:rsidP="002A35FA">
      <w:pPr>
        <w:pStyle w:val="a5"/>
        <w:numPr>
          <w:ilvl w:val="0"/>
          <w:numId w:val="24"/>
        </w:numPr>
        <w:spacing w:line="360" w:lineRule="auto"/>
        <w:ind w:leftChars="0"/>
        <w:rPr>
          <w:sz w:val="24"/>
          <w:szCs w:val="24"/>
          <w:shd w:val="clear" w:color="auto" w:fill="auto"/>
        </w:rPr>
      </w:pPr>
      <w:r>
        <w:rPr>
          <w:rFonts w:hint="eastAsia"/>
          <w:sz w:val="24"/>
          <w:szCs w:val="24"/>
          <w:shd w:val="clear" w:color="auto" w:fill="auto"/>
        </w:rPr>
        <w:t>预览自己上传的广告；</w:t>
      </w:r>
    </w:p>
    <w:p w:rsidR="002A35FA" w:rsidRPr="002A35FA" w:rsidRDefault="002A35FA" w:rsidP="002A35FA">
      <w:pPr>
        <w:pStyle w:val="a5"/>
        <w:numPr>
          <w:ilvl w:val="0"/>
          <w:numId w:val="24"/>
        </w:numPr>
        <w:spacing w:line="360" w:lineRule="auto"/>
        <w:ind w:leftChars="0"/>
        <w:rPr>
          <w:sz w:val="24"/>
          <w:szCs w:val="24"/>
          <w:shd w:val="clear" w:color="auto" w:fill="auto"/>
        </w:rPr>
      </w:pPr>
      <w:r w:rsidRPr="002A35FA">
        <w:rPr>
          <w:rFonts w:hint="eastAsia"/>
          <w:sz w:val="24"/>
          <w:szCs w:val="24"/>
          <w:shd w:val="clear" w:color="auto" w:fill="auto"/>
        </w:rPr>
        <w:t>修改自身的账户密码</w:t>
      </w:r>
    </w:p>
    <w:p w:rsidR="00904E4E" w:rsidRDefault="00904E4E" w:rsidP="00904E4E">
      <w:pPr>
        <w:pStyle w:val="1"/>
        <w:spacing w:line="360" w:lineRule="auto"/>
      </w:pPr>
      <w:bookmarkStart w:id="53" w:name="_Toc450575564"/>
      <w:bookmarkStart w:id="54" w:name="_Toc450576125"/>
      <w:bookmarkStart w:id="55" w:name="_Toc452383270"/>
      <w:bookmarkStart w:id="56" w:name="_Toc450575561"/>
      <w:bookmarkStart w:id="57" w:name="_Toc450576122"/>
      <w:r>
        <w:rPr>
          <w:rFonts w:hint="eastAsia"/>
        </w:rPr>
        <w:lastRenderedPageBreak/>
        <w:t>系统</w:t>
      </w:r>
      <w:bookmarkEnd w:id="53"/>
      <w:bookmarkEnd w:id="54"/>
      <w:r>
        <w:rPr>
          <w:rFonts w:hint="eastAsia"/>
        </w:rPr>
        <w:t>设计</w:t>
      </w:r>
      <w:bookmarkEnd w:id="55"/>
    </w:p>
    <w:p w:rsidR="00904E4E" w:rsidRDefault="00904E4E" w:rsidP="00904E4E">
      <w:pPr>
        <w:pStyle w:val="2"/>
      </w:pPr>
      <w:bookmarkStart w:id="58" w:name="_Toc452383271"/>
      <w:r>
        <w:rPr>
          <w:rFonts w:hint="eastAsia"/>
        </w:rPr>
        <w:t>设计原则</w:t>
      </w:r>
      <w:bookmarkEnd w:id="58"/>
    </w:p>
    <w:p w:rsidR="00904E4E" w:rsidRPr="00AF6946" w:rsidRDefault="00904E4E" w:rsidP="00904E4E">
      <w:pPr>
        <w:pStyle w:val="3"/>
        <w:rPr>
          <w:sz w:val="28"/>
          <w:szCs w:val="28"/>
        </w:rPr>
      </w:pPr>
      <w:bookmarkStart w:id="59" w:name="_Toc452383272"/>
      <w:r w:rsidRPr="00AF6946">
        <w:rPr>
          <w:rFonts w:hint="eastAsia"/>
          <w:sz w:val="28"/>
          <w:szCs w:val="28"/>
        </w:rPr>
        <w:t>系统设计原则</w:t>
      </w:r>
      <w:bookmarkEnd w:id="59"/>
    </w:p>
    <w:p w:rsidR="00904E4E" w:rsidRDefault="00904E4E" w:rsidP="00904E4E">
      <w:pPr>
        <w:pStyle w:val="a5"/>
        <w:spacing w:line="360" w:lineRule="auto"/>
        <w:ind w:left="-10"/>
        <w:rPr>
          <w:sz w:val="24"/>
          <w:szCs w:val="24"/>
          <w:shd w:val="clear" w:color="auto" w:fill="auto"/>
        </w:rPr>
      </w:pPr>
      <w:r w:rsidRPr="00D41264">
        <w:rPr>
          <w:rFonts w:hint="eastAsia"/>
          <w:sz w:val="24"/>
          <w:szCs w:val="24"/>
          <w:shd w:val="clear" w:color="auto" w:fill="auto"/>
        </w:rPr>
        <w:t>为</w:t>
      </w:r>
      <w:r w:rsidR="0053484F">
        <w:rPr>
          <w:rFonts w:hint="eastAsia"/>
          <w:sz w:val="24"/>
          <w:szCs w:val="24"/>
          <w:shd w:val="clear" w:color="auto" w:fill="auto"/>
        </w:rPr>
        <w:t>确保系统的建设成功与可持续发展，在系统的建设与技术方案设计时</w:t>
      </w:r>
      <w:r w:rsidRPr="00D41264">
        <w:rPr>
          <w:rFonts w:hint="eastAsia"/>
          <w:sz w:val="24"/>
          <w:szCs w:val="24"/>
          <w:shd w:val="clear" w:color="auto" w:fill="auto"/>
        </w:rPr>
        <w:t>遵循如下的原则：</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1</w:t>
      </w:r>
      <w:r>
        <w:rPr>
          <w:rFonts w:hint="eastAsia"/>
          <w:sz w:val="24"/>
          <w:szCs w:val="24"/>
          <w:shd w:val="clear" w:color="auto" w:fill="auto"/>
        </w:rPr>
        <w:t>）</w:t>
      </w:r>
      <w:r w:rsidRPr="00BB4BED">
        <w:rPr>
          <w:rFonts w:hint="eastAsia"/>
          <w:sz w:val="24"/>
          <w:szCs w:val="24"/>
          <w:shd w:val="clear" w:color="auto" w:fill="auto"/>
        </w:rPr>
        <w:t>统一设计原则统筹规划和统一设计系统结构。尤其是应用系统建设结构、</w:t>
      </w:r>
      <w:r w:rsidRPr="00BB4BED">
        <w:rPr>
          <w:rFonts w:hint="eastAsia"/>
          <w:sz w:val="24"/>
          <w:szCs w:val="24"/>
          <w:shd w:val="clear" w:color="auto" w:fill="auto"/>
        </w:rPr>
        <w:t xml:space="preserve">     </w:t>
      </w:r>
      <w:r w:rsidRPr="00BB4BED">
        <w:rPr>
          <w:rFonts w:hint="eastAsia"/>
          <w:sz w:val="24"/>
          <w:szCs w:val="24"/>
          <w:shd w:val="clear" w:color="auto" w:fill="auto"/>
        </w:rPr>
        <w:t>数据模型结构、数据存储结构以及系统扩展规划等内容，</w:t>
      </w:r>
      <w:r w:rsidRPr="00BB4BED">
        <w:rPr>
          <w:rFonts w:hint="eastAsia"/>
          <w:sz w:val="24"/>
          <w:szCs w:val="24"/>
          <w:shd w:val="clear" w:color="auto" w:fill="auto"/>
        </w:rPr>
        <w:t xml:space="preserve"> </w:t>
      </w:r>
      <w:r w:rsidRPr="00BB4BED">
        <w:rPr>
          <w:rFonts w:hint="eastAsia"/>
          <w:sz w:val="24"/>
          <w:szCs w:val="24"/>
          <w:shd w:val="clear" w:color="auto" w:fill="auto"/>
        </w:rPr>
        <w:t>均需从全局出发、从长远的角度考虑。</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2</w:t>
      </w:r>
      <w:r>
        <w:rPr>
          <w:rFonts w:hint="eastAsia"/>
          <w:sz w:val="24"/>
          <w:szCs w:val="24"/>
          <w:shd w:val="clear" w:color="auto" w:fill="auto"/>
        </w:rPr>
        <w:t>）</w:t>
      </w:r>
      <w:r w:rsidRPr="00BB4BED">
        <w:rPr>
          <w:rFonts w:hint="eastAsia"/>
          <w:sz w:val="24"/>
          <w:szCs w:val="24"/>
          <w:shd w:val="clear" w:color="auto" w:fill="auto"/>
        </w:rPr>
        <w:t>成熟性原则系统要采用国际主流、成熟的体系架构来构建，实现跨平台的应用</w:t>
      </w:r>
      <w:r>
        <w:rPr>
          <w:rFonts w:hint="eastAsia"/>
          <w:sz w:val="24"/>
          <w:szCs w:val="24"/>
          <w:shd w:val="clear" w:color="auto" w:fill="auto"/>
        </w:rPr>
        <w:t>。</w:t>
      </w:r>
    </w:p>
    <w:p w:rsidR="00904E4E"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3</w:t>
      </w:r>
      <w:r>
        <w:rPr>
          <w:rFonts w:hint="eastAsia"/>
          <w:sz w:val="24"/>
          <w:szCs w:val="24"/>
          <w:shd w:val="clear" w:color="auto" w:fill="auto"/>
        </w:rPr>
        <w:t>）</w:t>
      </w:r>
      <w:r w:rsidRPr="00BB4BED">
        <w:rPr>
          <w:rFonts w:hint="eastAsia"/>
          <w:sz w:val="24"/>
          <w:szCs w:val="24"/>
          <w:shd w:val="clear" w:color="auto" w:fill="auto"/>
        </w:rPr>
        <w:t>标准化原则系统各项技术遵循国际标准、国家标准、行业和相关规范。</w:t>
      </w:r>
    </w:p>
    <w:p w:rsidR="00904E4E" w:rsidRPr="00D41264" w:rsidRDefault="00904E4E" w:rsidP="00904E4E">
      <w:pPr>
        <w:pStyle w:val="a5"/>
        <w:spacing w:line="360" w:lineRule="auto"/>
        <w:ind w:leftChars="182" w:left="742" w:hangingChars="150" w:hanging="360"/>
        <w:rPr>
          <w:sz w:val="24"/>
          <w:szCs w:val="24"/>
          <w:shd w:val="clear" w:color="auto" w:fill="auto"/>
        </w:rPr>
      </w:pPr>
      <w:r>
        <w:rPr>
          <w:rFonts w:hint="eastAsia"/>
          <w:sz w:val="24"/>
          <w:szCs w:val="24"/>
          <w:shd w:val="clear" w:color="auto" w:fill="auto"/>
        </w:rPr>
        <w:t>4</w:t>
      </w:r>
      <w:r>
        <w:rPr>
          <w:rFonts w:hint="eastAsia"/>
          <w:sz w:val="24"/>
          <w:szCs w:val="24"/>
          <w:shd w:val="clear" w:color="auto" w:fill="auto"/>
        </w:rPr>
        <w:t>）</w:t>
      </w:r>
      <w:r w:rsidRPr="00BB4BED">
        <w:rPr>
          <w:rFonts w:hint="eastAsia"/>
          <w:sz w:val="24"/>
          <w:szCs w:val="24"/>
          <w:shd w:val="clear" w:color="auto" w:fill="auto"/>
        </w:rPr>
        <w:t>可扩展性原则信息系统设计要考虑到业务未来发展的需要，尽可能设计</w:t>
      </w:r>
      <w:r w:rsidRPr="00BB4BED">
        <w:rPr>
          <w:rFonts w:hint="eastAsia"/>
          <w:sz w:val="24"/>
          <w:szCs w:val="24"/>
          <w:shd w:val="clear" w:color="auto" w:fill="auto"/>
        </w:rPr>
        <w:t xml:space="preserve">     </w:t>
      </w:r>
      <w:r w:rsidRPr="00BB4BED">
        <w:rPr>
          <w:rFonts w:hint="eastAsia"/>
          <w:sz w:val="24"/>
          <w:szCs w:val="24"/>
          <w:shd w:val="clear" w:color="auto" w:fill="auto"/>
        </w:rPr>
        <w:t>得简明，降低各功能模块耦合度，并充分考虑兼容性。系统能够支持对多种格式数据的存储。</w:t>
      </w:r>
    </w:p>
    <w:p w:rsidR="00904E4E" w:rsidRPr="000C6BAF" w:rsidRDefault="00904E4E" w:rsidP="00904E4E">
      <w:pPr>
        <w:pStyle w:val="3"/>
        <w:rPr>
          <w:sz w:val="28"/>
          <w:szCs w:val="28"/>
        </w:rPr>
      </w:pPr>
      <w:bookmarkStart w:id="60" w:name="_Toc452383273"/>
      <w:r w:rsidRPr="000C6BAF">
        <w:rPr>
          <w:rFonts w:hint="eastAsia"/>
          <w:sz w:val="28"/>
          <w:szCs w:val="28"/>
        </w:rPr>
        <w:t>业务应用支撑平台设计原则</w:t>
      </w:r>
      <w:bookmarkEnd w:id="60"/>
    </w:p>
    <w:p w:rsidR="00904E4E" w:rsidRPr="00D41264" w:rsidRDefault="00904E4E" w:rsidP="00904E4E">
      <w:pPr>
        <w:pStyle w:val="a5"/>
        <w:spacing w:line="360" w:lineRule="auto"/>
        <w:ind w:left="-1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 xml:space="preserve">业务应用支撑平台的设计遵循了以下原则： </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遵循相关规范或标准遵循J2EE、XML、JDBC、Spring、Hibernate、HTTP、TCP/IP 等业界主流标准</w:t>
      </w:r>
      <w:r>
        <w:rPr>
          <w:rFonts w:asciiTheme="minorEastAsia" w:hAnsiTheme="minorEastAsia" w:hint="eastAsia"/>
          <w:sz w:val="24"/>
          <w:szCs w:val="24"/>
          <w:shd w:val="clear" w:color="auto" w:fill="auto"/>
        </w:rPr>
        <w:t>。</w:t>
      </w:r>
      <w:r w:rsidRPr="00D41264">
        <w:rPr>
          <w:rFonts w:asciiTheme="minorEastAsia" w:hAnsiTheme="minorEastAsia" w:hint="eastAsia"/>
          <w:sz w:val="24"/>
          <w:szCs w:val="24"/>
          <w:shd w:val="clear" w:color="auto" w:fill="auto"/>
        </w:rPr>
        <w:t xml:space="preserve"> </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平台无关性系统能够适应多种主流主机平台、数据库平台、中间件平台，具有较强的跨系统平台的能力。</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采用先进和成熟的技术系统采用三层体系结构，使用</w:t>
      </w:r>
      <w:proofErr w:type="spellStart"/>
      <w:r w:rsidRPr="00D41264">
        <w:rPr>
          <w:rFonts w:asciiTheme="minorEastAsia" w:hAnsiTheme="minorEastAsia" w:hint="eastAsia"/>
          <w:sz w:val="24"/>
          <w:szCs w:val="24"/>
          <w:shd w:val="clear" w:color="auto" w:fill="auto"/>
        </w:rPr>
        <w:t>json</w:t>
      </w:r>
      <w:proofErr w:type="spellEnd"/>
      <w:r w:rsidRPr="00D41264">
        <w:rPr>
          <w:rFonts w:asciiTheme="minorEastAsia" w:hAnsiTheme="minorEastAsia" w:hint="eastAsia"/>
          <w:sz w:val="24"/>
          <w:szCs w:val="24"/>
          <w:shd w:val="clear" w:color="auto" w:fill="auto"/>
        </w:rPr>
        <w:t xml:space="preserve"> 规范作为信息交互的标准，充分吸收其它系统的先进经验，并且采用先进、成熟的软硬件支撑平台及相关标准作为系统的基础。</w:t>
      </w:r>
    </w:p>
    <w:p w:rsidR="00904E4E" w:rsidRPr="00D41264" w:rsidRDefault="00904E4E" w:rsidP="00904E4E">
      <w:pPr>
        <w:pStyle w:val="a5"/>
        <w:numPr>
          <w:ilvl w:val="0"/>
          <w:numId w:val="10"/>
        </w:numPr>
        <w:spacing w:line="360" w:lineRule="auto"/>
        <w:ind w:leftChars="0"/>
        <w:rPr>
          <w:rFonts w:asciiTheme="minorEastAsia" w:hAnsiTheme="minorEastAsia"/>
          <w:sz w:val="24"/>
          <w:szCs w:val="24"/>
          <w:shd w:val="clear" w:color="auto" w:fill="auto"/>
        </w:rPr>
      </w:pPr>
      <w:r w:rsidRPr="00D41264">
        <w:rPr>
          <w:rFonts w:asciiTheme="minorEastAsia" w:hAnsiTheme="minorEastAsia" w:hint="eastAsia"/>
          <w:sz w:val="24"/>
          <w:szCs w:val="24"/>
          <w:shd w:val="clear" w:color="auto" w:fill="auto"/>
        </w:rPr>
        <w:t>采用可灵活的与其他系统集成系统技术，方便与其他系统的集成。</w:t>
      </w:r>
    </w:p>
    <w:p w:rsidR="00904E4E" w:rsidRPr="00570205" w:rsidRDefault="00904E4E" w:rsidP="00904E4E">
      <w:pPr>
        <w:pStyle w:val="a5"/>
        <w:ind w:left="-10"/>
        <w:rPr>
          <w:shd w:val="clear" w:color="auto" w:fill="auto"/>
        </w:rPr>
      </w:pPr>
      <w:r w:rsidRPr="00570205">
        <w:rPr>
          <w:shd w:val="clear" w:color="auto" w:fill="auto"/>
        </w:rPr>
        <w:t xml:space="preserve">  </w:t>
      </w:r>
    </w:p>
    <w:p w:rsidR="00904E4E" w:rsidRPr="00694C0C" w:rsidRDefault="00904E4E" w:rsidP="00904E4E">
      <w:pPr>
        <w:pStyle w:val="3"/>
        <w:rPr>
          <w:sz w:val="28"/>
          <w:szCs w:val="28"/>
        </w:rPr>
      </w:pPr>
      <w:bookmarkStart w:id="61" w:name="_Toc452383274"/>
      <w:r w:rsidRPr="00694C0C">
        <w:rPr>
          <w:rFonts w:hint="eastAsia"/>
          <w:sz w:val="28"/>
          <w:szCs w:val="28"/>
        </w:rPr>
        <w:t>总体技术架构</w:t>
      </w:r>
      <w:bookmarkEnd w:id="61"/>
    </w:p>
    <w:p w:rsidR="00904E4E" w:rsidRPr="00C603BE" w:rsidRDefault="00904E4E" w:rsidP="00904E4E">
      <w:pPr>
        <w:pStyle w:val="a5"/>
        <w:spacing w:line="360" w:lineRule="auto"/>
        <w:ind w:left="-10"/>
        <w:rPr>
          <w:sz w:val="24"/>
          <w:szCs w:val="24"/>
          <w:shd w:val="clear" w:color="auto" w:fill="auto"/>
        </w:rPr>
      </w:pPr>
      <w:r w:rsidRPr="00C603BE">
        <w:rPr>
          <w:rFonts w:hint="eastAsia"/>
          <w:sz w:val="24"/>
          <w:szCs w:val="24"/>
          <w:shd w:val="clear" w:color="auto" w:fill="auto"/>
        </w:rPr>
        <w:lastRenderedPageBreak/>
        <w:t>在广告播控服务器需求基础上，结合</w:t>
      </w:r>
      <w:r w:rsidR="00B36787">
        <w:rPr>
          <w:rFonts w:hint="eastAsia"/>
          <w:sz w:val="24"/>
          <w:szCs w:val="24"/>
          <w:shd w:val="clear" w:color="auto" w:fill="auto"/>
        </w:rPr>
        <w:t>功能和非功能性需求的考虑，构建系统总体技术架构，如图</w:t>
      </w:r>
      <w:r w:rsidR="00B36787">
        <w:rPr>
          <w:rFonts w:hint="eastAsia"/>
          <w:sz w:val="24"/>
          <w:szCs w:val="24"/>
          <w:shd w:val="clear" w:color="auto" w:fill="auto"/>
        </w:rPr>
        <w:t>4-1</w:t>
      </w:r>
      <w:r w:rsidR="00B36787">
        <w:rPr>
          <w:rFonts w:hint="eastAsia"/>
          <w:sz w:val="24"/>
          <w:szCs w:val="24"/>
          <w:shd w:val="clear" w:color="auto" w:fill="auto"/>
        </w:rPr>
        <w:t>所示</w:t>
      </w:r>
      <w:r w:rsidRPr="00C603BE">
        <w:rPr>
          <w:rFonts w:hint="eastAsia"/>
          <w:sz w:val="24"/>
          <w:szCs w:val="24"/>
          <w:shd w:val="clear" w:color="auto" w:fill="auto"/>
        </w:rPr>
        <w:t>：</w:t>
      </w:r>
    </w:p>
    <w:p w:rsidR="00904E4E" w:rsidRDefault="00904E4E" w:rsidP="00904E4E">
      <w:pPr>
        <w:pStyle w:val="a5"/>
        <w:spacing w:line="360" w:lineRule="auto"/>
        <w:ind w:left="-10" w:firstLine="374"/>
      </w:pPr>
      <w:r>
        <w:rPr>
          <w:noProof/>
        </w:rPr>
        <w:drawing>
          <wp:inline distT="0" distB="0" distL="0" distR="0" wp14:anchorId="7D91F4EE" wp14:editId="636E3D21">
            <wp:extent cx="5274310" cy="4866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OS0_U3B1W%Y9AI)I[W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66005"/>
                    </a:xfrm>
                    <a:prstGeom prst="rect">
                      <a:avLst/>
                    </a:prstGeom>
                  </pic:spPr>
                </pic:pic>
              </a:graphicData>
            </a:graphic>
          </wp:inline>
        </w:drawing>
      </w:r>
    </w:p>
    <w:p w:rsidR="004610EF" w:rsidRPr="00497D85" w:rsidRDefault="004610EF" w:rsidP="004610EF">
      <w:pPr>
        <w:pStyle w:val="a5"/>
        <w:spacing w:line="360" w:lineRule="auto"/>
        <w:ind w:left="-10" w:firstLine="374"/>
        <w:jc w:val="center"/>
        <w:rPr>
          <w:rFonts w:asciiTheme="minorEastAsia" w:hAnsiTheme="minorEastAsia"/>
          <w:b/>
          <w:shd w:val="clear" w:color="auto" w:fill="auto"/>
        </w:rPr>
      </w:pPr>
      <w:r w:rsidRPr="00497D85">
        <w:rPr>
          <w:rFonts w:asciiTheme="minorEastAsia" w:hAnsiTheme="minorEastAsia" w:hint="eastAsia"/>
          <w:b/>
          <w:shd w:val="clear" w:color="auto" w:fill="auto"/>
        </w:rPr>
        <w:t>图4-1 系统总体技术架构</w:t>
      </w:r>
    </w:p>
    <w:p w:rsidR="00904E4E" w:rsidRPr="00A82BEC" w:rsidRDefault="00904E4E" w:rsidP="00904E4E">
      <w:pPr>
        <w:pStyle w:val="a5"/>
        <w:spacing w:line="360" w:lineRule="auto"/>
        <w:ind w:left="-10" w:firstLine="374"/>
        <w:rPr>
          <w:sz w:val="24"/>
          <w:szCs w:val="24"/>
          <w:shd w:val="clear" w:color="auto" w:fill="auto"/>
        </w:rPr>
      </w:pPr>
      <w:r w:rsidRPr="00A82BEC">
        <w:rPr>
          <w:rFonts w:hint="eastAsia"/>
          <w:sz w:val="24"/>
          <w:szCs w:val="24"/>
          <w:shd w:val="clear" w:color="auto" w:fill="auto"/>
        </w:rPr>
        <w:t>在系统架构中，不同的功能可以被分为纵横几个不同的层次，基于底部的是服务的提供者，上面则是服务的消费者：</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374"/>
        <w:rPr>
          <w:sz w:val="24"/>
          <w:szCs w:val="24"/>
          <w:shd w:val="clear" w:color="auto" w:fill="auto"/>
        </w:rPr>
      </w:pPr>
      <w:r w:rsidRPr="00A82BEC">
        <w:rPr>
          <w:sz w:val="24"/>
          <w:szCs w:val="24"/>
          <w:shd w:val="clear" w:color="auto" w:fill="auto"/>
        </w:rPr>
        <w:t></w:t>
      </w:r>
      <w:r w:rsidRPr="00A82BEC">
        <w:rPr>
          <w:sz w:val="24"/>
          <w:szCs w:val="24"/>
          <w:shd w:val="clear" w:color="auto" w:fill="auto"/>
        </w:rPr>
        <w:t xml:space="preserve"> </w:t>
      </w:r>
      <w:r>
        <w:rPr>
          <w:rFonts w:hint="eastAsia"/>
          <w:sz w:val="24"/>
          <w:szCs w:val="24"/>
          <w:shd w:val="clear" w:color="auto" w:fill="auto"/>
        </w:rPr>
        <w:t>1</w:t>
      </w:r>
      <w:r>
        <w:rPr>
          <w:rFonts w:hint="eastAsia"/>
          <w:sz w:val="24"/>
          <w:szCs w:val="24"/>
          <w:shd w:val="clear" w:color="auto" w:fill="auto"/>
        </w:rPr>
        <w:t>）</w:t>
      </w:r>
      <w:r w:rsidRPr="00A82BEC">
        <w:rPr>
          <w:rFonts w:hint="eastAsia"/>
          <w:sz w:val="24"/>
          <w:szCs w:val="24"/>
          <w:shd w:val="clear" w:color="auto" w:fill="auto"/>
        </w:rPr>
        <w:t>资源层</w:t>
      </w:r>
      <w:r w:rsidRPr="00A82BEC">
        <w:rPr>
          <w:sz w:val="24"/>
          <w:szCs w:val="24"/>
          <w:shd w:val="clear" w:color="auto" w:fill="auto"/>
        </w:rPr>
        <w:t xml:space="preserve"> </w:t>
      </w:r>
    </w:p>
    <w:p w:rsidR="00904E4E" w:rsidRPr="00A82BEC" w:rsidRDefault="00904E4E" w:rsidP="00904E4E">
      <w:pPr>
        <w:pStyle w:val="a5"/>
        <w:spacing w:line="360" w:lineRule="auto"/>
        <w:ind w:leftChars="395" w:left="829" w:firstLine="430"/>
        <w:rPr>
          <w:sz w:val="24"/>
          <w:szCs w:val="24"/>
          <w:shd w:val="clear" w:color="auto" w:fill="auto"/>
        </w:rPr>
      </w:pPr>
      <w:r w:rsidRPr="00A82BEC">
        <w:rPr>
          <w:rFonts w:hint="eastAsia"/>
          <w:sz w:val="24"/>
          <w:szCs w:val="24"/>
          <w:shd w:val="clear" w:color="auto" w:fill="auto"/>
        </w:rPr>
        <w:t>指系统自身的数据</w:t>
      </w:r>
      <w:r w:rsidR="00694C0C">
        <w:rPr>
          <w:rFonts w:hint="eastAsia"/>
          <w:sz w:val="24"/>
          <w:szCs w:val="24"/>
          <w:shd w:val="clear" w:color="auto" w:fill="auto"/>
        </w:rPr>
        <w:t>库</w:t>
      </w:r>
      <w:r w:rsidRPr="00A82BEC">
        <w:rPr>
          <w:rFonts w:hint="eastAsia"/>
          <w:sz w:val="24"/>
          <w:szCs w:val="24"/>
          <w:shd w:val="clear" w:color="auto" w:fill="auto"/>
        </w:rPr>
        <w:t>等。</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374"/>
        <w:rPr>
          <w:sz w:val="24"/>
          <w:szCs w:val="24"/>
          <w:shd w:val="clear" w:color="auto" w:fill="auto"/>
        </w:rPr>
      </w:pPr>
      <w:r w:rsidRPr="00A82BEC">
        <w:rPr>
          <w:sz w:val="24"/>
          <w:szCs w:val="24"/>
          <w:shd w:val="clear" w:color="auto" w:fill="auto"/>
        </w:rPr>
        <w:t></w:t>
      </w:r>
      <w:r w:rsidRPr="00A82BEC">
        <w:rPr>
          <w:sz w:val="24"/>
          <w:szCs w:val="24"/>
          <w:shd w:val="clear" w:color="auto" w:fill="auto"/>
        </w:rPr>
        <w:t xml:space="preserve"> </w:t>
      </w:r>
      <w:r>
        <w:rPr>
          <w:rFonts w:hint="eastAsia"/>
          <w:sz w:val="24"/>
          <w:szCs w:val="24"/>
          <w:shd w:val="clear" w:color="auto" w:fill="auto"/>
        </w:rPr>
        <w:t>2</w:t>
      </w:r>
      <w:r>
        <w:rPr>
          <w:rFonts w:hint="eastAsia"/>
          <w:sz w:val="24"/>
          <w:szCs w:val="24"/>
          <w:shd w:val="clear" w:color="auto" w:fill="auto"/>
        </w:rPr>
        <w:t>）</w:t>
      </w:r>
      <w:r w:rsidRPr="00A82BEC">
        <w:rPr>
          <w:rFonts w:hint="eastAsia"/>
          <w:sz w:val="24"/>
          <w:szCs w:val="24"/>
          <w:shd w:val="clear" w:color="auto" w:fill="auto"/>
        </w:rPr>
        <w:t>组件层</w:t>
      </w:r>
      <w:r w:rsidRPr="00A82BEC">
        <w:rPr>
          <w:sz w:val="24"/>
          <w:szCs w:val="24"/>
          <w:shd w:val="clear" w:color="auto" w:fill="auto"/>
        </w:rPr>
        <w:t xml:space="preserve"> </w:t>
      </w:r>
    </w:p>
    <w:p w:rsidR="00904E4E" w:rsidRPr="00A82BEC" w:rsidRDefault="00904E4E" w:rsidP="00904E4E">
      <w:pPr>
        <w:pStyle w:val="a5"/>
        <w:spacing w:line="360" w:lineRule="auto"/>
        <w:ind w:leftChars="395" w:left="829" w:firstLine="430"/>
        <w:rPr>
          <w:sz w:val="24"/>
          <w:szCs w:val="24"/>
          <w:shd w:val="clear" w:color="auto" w:fill="auto"/>
        </w:rPr>
      </w:pPr>
      <w:r w:rsidRPr="00A82BEC">
        <w:rPr>
          <w:rFonts w:hint="eastAsia"/>
          <w:sz w:val="24"/>
          <w:szCs w:val="24"/>
          <w:shd w:val="clear" w:color="auto" w:fill="auto"/>
        </w:rPr>
        <w:t>在这一层中用不同的组件把底层系统的资源封装起来。</w:t>
      </w:r>
      <w:r w:rsidRPr="00A82BEC">
        <w:rPr>
          <w:sz w:val="24"/>
          <w:szCs w:val="24"/>
          <w:shd w:val="clear" w:color="auto" w:fill="auto"/>
        </w:rPr>
        <w:t xml:space="preserve"> </w:t>
      </w:r>
      <w:r w:rsidRPr="00A82BEC">
        <w:rPr>
          <w:sz w:val="24"/>
          <w:szCs w:val="24"/>
          <w:shd w:val="clear" w:color="auto" w:fill="auto"/>
        </w:rPr>
        <w:t></w:t>
      </w:r>
      <w:r w:rsidRPr="00A82BEC">
        <w:rPr>
          <w:sz w:val="24"/>
          <w:szCs w:val="24"/>
          <w:shd w:val="clear" w:color="auto" w:fill="auto"/>
        </w:rPr>
        <w:t xml:space="preserve"> </w:t>
      </w:r>
    </w:p>
    <w:p w:rsidR="00904E4E" w:rsidRPr="00A82BEC" w:rsidRDefault="00904E4E" w:rsidP="00904E4E">
      <w:pPr>
        <w:pStyle w:val="a5"/>
        <w:spacing w:line="360" w:lineRule="auto"/>
        <w:ind w:leftChars="199" w:left="418" w:firstLineChars="100" w:firstLine="240"/>
        <w:rPr>
          <w:sz w:val="24"/>
          <w:szCs w:val="24"/>
          <w:shd w:val="clear" w:color="auto" w:fill="auto"/>
        </w:rPr>
      </w:pPr>
      <w:r>
        <w:rPr>
          <w:rFonts w:hint="eastAsia"/>
          <w:sz w:val="24"/>
          <w:szCs w:val="24"/>
          <w:shd w:val="clear" w:color="auto" w:fill="auto"/>
        </w:rPr>
        <w:t>3</w:t>
      </w:r>
      <w:r>
        <w:rPr>
          <w:rFonts w:hint="eastAsia"/>
          <w:sz w:val="24"/>
          <w:szCs w:val="24"/>
          <w:shd w:val="clear" w:color="auto" w:fill="auto"/>
        </w:rPr>
        <w:t>）</w:t>
      </w:r>
      <w:r w:rsidRPr="00A82BEC">
        <w:rPr>
          <w:rFonts w:hint="eastAsia"/>
          <w:sz w:val="24"/>
          <w:szCs w:val="24"/>
          <w:shd w:val="clear" w:color="auto" w:fill="auto"/>
        </w:rPr>
        <w:t>服务层</w:t>
      </w:r>
      <w:r w:rsidRPr="00A82BEC">
        <w:rPr>
          <w:sz w:val="24"/>
          <w:szCs w:val="24"/>
          <w:shd w:val="clear" w:color="auto" w:fill="auto"/>
        </w:rPr>
        <w:t xml:space="preserve"> </w:t>
      </w:r>
    </w:p>
    <w:p w:rsidR="00904E4E" w:rsidRPr="00A82BEC" w:rsidRDefault="00904E4E" w:rsidP="00904E4E">
      <w:pPr>
        <w:pStyle w:val="a5"/>
        <w:spacing w:line="360" w:lineRule="auto"/>
        <w:ind w:leftChars="195" w:left="409" w:firstLineChars="329" w:firstLine="790"/>
        <w:rPr>
          <w:sz w:val="24"/>
          <w:szCs w:val="24"/>
          <w:shd w:val="clear" w:color="auto" w:fill="auto"/>
        </w:rPr>
      </w:pPr>
      <w:r w:rsidRPr="00A82BEC">
        <w:rPr>
          <w:rFonts w:hint="eastAsia"/>
          <w:sz w:val="24"/>
          <w:szCs w:val="24"/>
          <w:shd w:val="clear" w:color="auto" w:fill="auto"/>
        </w:rPr>
        <w:t>在这层中用底层功能组件来构建所需要的不同功能的服务</w:t>
      </w:r>
    </w:p>
    <w:p w:rsidR="00904E4E" w:rsidRPr="00A82BEC" w:rsidRDefault="00904E4E" w:rsidP="00904E4E">
      <w:pPr>
        <w:pStyle w:val="a5"/>
        <w:spacing w:line="360" w:lineRule="auto"/>
        <w:ind w:left="-10" w:firstLineChars="255" w:firstLine="612"/>
        <w:rPr>
          <w:sz w:val="24"/>
          <w:szCs w:val="24"/>
          <w:shd w:val="clear" w:color="auto" w:fill="auto"/>
        </w:rPr>
      </w:pPr>
      <w:r>
        <w:rPr>
          <w:rFonts w:hint="eastAsia"/>
          <w:sz w:val="24"/>
          <w:szCs w:val="24"/>
          <w:shd w:val="clear" w:color="auto" w:fill="auto"/>
        </w:rPr>
        <w:t>4</w:t>
      </w:r>
      <w:r>
        <w:rPr>
          <w:rFonts w:hint="eastAsia"/>
          <w:sz w:val="24"/>
          <w:szCs w:val="24"/>
          <w:shd w:val="clear" w:color="auto" w:fill="auto"/>
        </w:rPr>
        <w:t>）</w:t>
      </w:r>
      <w:r w:rsidRPr="00A82BEC">
        <w:rPr>
          <w:rFonts w:hint="eastAsia"/>
          <w:sz w:val="24"/>
          <w:szCs w:val="24"/>
          <w:shd w:val="clear" w:color="auto" w:fill="auto"/>
        </w:rPr>
        <w:t>广告流程层</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Chars="286" w:left="601" w:firstLineChars="229" w:firstLine="550"/>
        <w:rPr>
          <w:sz w:val="24"/>
          <w:szCs w:val="24"/>
          <w:shd w:val="clear" w:color="auto" w:fill="auto"/>
        </w:rPr>
      </w:pPr>
      <w:r w:rsidRPr="00A82BEC">
        <w:rPr>
          <w:rFonts w:hint="eastAsia"/>
          <w:sz w:val="24"/>
          <w:szCs w:val="24"/>
          <w:shd w:val="clear" w:color="auto" w:fill="auto"/>
        </w:rPr>
        <w:lastRenderedPageBreak/>
        <w:t>在服务层之上为广告流程层，在这一层中我们利用已经封装好的各种服务来构建广告从发布到投放的整个流程。</w:t>
      </w:r>
      <w:r w:rsidRPr="00A82BEC">
        <w:rPr>
          <w:rFonts w:hint="eastAsia"/>
          <w:sz w:val="24"/>
          <w:szCs w:val="24"/>
          <w:shd w:val="clear" w:color="auto" w:fill="auto"/>
        </w:rPr>
        <w:t xml:space="preserve"> </w:t>
      </w:r>
    </w:p>
    <w:p w:rsidR="00904E4E" w:rsidRPr="00A82BEC" w:rsidRDefault="00904E4E" w:rsidP="00904E4E">
      <w:pPr>
        <w:pStyle w:val="a5"/>
        <w:spacing w:line="360" w:lineRule="auto"/>
        <w:ind w:left="-10" w:firstLineChars="255" w:firstLine="612"/>
        <w:rPr>
          <w:sz w:val="24"/>
          <w:szCs w:val="24"/>
          <w:shd w:val="clear" w:color="auto" w:fill="auto"/>
        </w:rPr>
      </w:pPr>
      <w:r>
        <w:rPr>
          <w:rFonts w:hint="eastAsia"/>
          <w:sz w:val="24"/>
          <w:szCs w:val="24"/>
          <w:shd w:val="clear" w:color="auto" w:fill="auto"/>
        </w:rPr>
        <w:t>5</w:t>
      </w:r>
      <w:r>
        <w:rPr>
          <w:rFonts w:hint="eastAsia"/>
          <w:sz w:val="24"/>
          <w:szCs w:val="24"/>
          <w:shd w:val="clear" w:color="auto" w:fill="auto"/>
        </w:rPr>
        <w:t>）</w:t>
      </w:r>
      <w:r w:rsidRPr="00A82BEC">
        <w:rPr>
          <w:rFonts w:hint="eastAsia"/>
          <w:sz w:val="24"/>
          <w:szCs w:val="24"/>
          <w:shd w:val="clear" w:color="auto" w:fill="auto"/>
        </w:rPr>
        <w:t>表示层</w:t>
      </w:r>
    </w:p>
    <w:p w:rsidR="00904E4E" w:rsidRPr="00A82BEC" w:rsidRDefault="00904E4E" w:rsidP="00904E4E">
      <w:pPr>
        <w:pStyle w:val="a5"/>
        <w:spacing w:line="360" w:lineRule="auto"/>
        <w:ind w:leftChars="195" w:left="409" w:firstLineChars="329" w:firstLine="790"/>
        <w:rPr>
          <w:sz w:val="24"/>
          <w:szCs w:val="24"/>
          <w:shd w:val="clear" w:color="auto" w:fill="auto"/>
        </w:rPr>
      </w:pPr>
      <w:r w:rsidRPr="00A82BEC">
        <w:rPr>
          <w:rFonts w:hint="eastAsia"/>
          <w:sz w:val="24"/>
          <w:szCs w:val="24"/>
          <w:shd w:val="clear" w:color="auto" w:fill="auto"/>
        </w:rPr>
        <w:t>在这层主要就是一些</w:t>
      </w:r>
      <w:r w:rsidRPr="00A82BEC">
        <w:rPr>
          <w:rFonts w:hint="eastAsia"/>
          <w:sz w:val="24"/>
          <w:szCs w:val="24"/>
          <w:shd w:val="clear" w:color="auto" w:fill="auto"/>
        </w:rPr>
        <w:t>web</w:t>
      </w:r>
      <w:r w:rsidRPr="00A82BEC">
        <w:rPr>
          <w:rFonts w:hint="eastAsia"/>
          <w:sz w:val="24"/>
          <w:szCs w:val="24"/>
          <w:shd w:val="clear" w:color="auto" w:fill="auto"/>
        </w:rPr>
        <w:t>页面以及</w:t>
      </w:r>
      <w:proofErr w:type="spellStart"/>
      <w:r w:rsidRPr="00A82BEC">
        <w:rPr>
          <w:rFonts w:hint="eastAsia"/>
          <w:sz w:val="24"/>
          <w:szCs w:val="24"/>
          <w:shd w:val="clear" w:color="auto" w:fill="auto"/>
        </w:rPr>
        <w:t>webservice</w:t>
      </w:r>
      <w:proofErr w:type="spellEnd"/>
      <w:r w:rsidRPr="00A82BEC">
        <w:rPr>
          <w:rFonts w:hint="eastAsia"/>
          <w:sz w:val="24"/>
          <w:szCs w:val="24"/>
          <w:shd w:val="clear" w:color="auto" w:fill="auto"/>
        </w:rPr>
        <w:t>接口。</w:t>
      </w:r>
    </w:p>
    <w:p w:rsidR="00904E4E" w:rsidRPr="00A82BEC" w:rsidRDefault="00904E4E" w:rsidP="00904E4E">
      <w:pPr>
        <w:pStyle w:val="a5"/>
        <w:spacing w:line="360" w:lineRule="auto"/>
        <w:ind w:left="-10" w:firstLineChars="205" w:firstLine="492"/>
        <w:rPr>
          <w:sz w:val="24"/>
          <w:szCs w:val="24"/>
          <w:shd w:val="clear" w:color="auto" w:fill="auto"/>
        </w:rPr>
      </w:pPr>
      <w:r>
        <w:rPr>
          <w:rFonts w:hint="eastAsia"/>
          <w:sz w:val="24"/>
          <w:szCs w:val="24"/>
          <w:shd w:val="clear" w:color="auto" w:fill="auto"/>
        </w:rPr>
        <w:t>6</w:t>
      </w:r>
      <w:r>
        <w:rPr>
          <w:rFonts w:hint="eastAsia"/>
          <w:sz w:val="24"/>
          <w:szCs w:val="24"/>
          <w:shd w:val="clear" w:color="auto" w:fill="auto"/>
        </w:rPr>
        <w:t>）</w:t>
      </w:r>
      <w:r>
        <w:rPr>
          <w:rFonts w:hint="eastAsia"/>
          <w:sz w:val="24"/>
          <w:szCs w:val="24"/>
          <w:shd w:val="clear" w:color="auto" w:fill="auto"/>
        </w:rPr>
        <w:t xml:space="preserve"> </w:t>
      </w:r>
      <w:r w:rsidRPr="00A82BEC">
        <w:rPr>
          <w:rFonts w:hint="eastAsia"/>
          <w:sz w:val="24"/>
          <w:szCs w:val="24"/>
          <w:shd w:val="clear" w:color="auto" w:fill="auto"/>
        </w:rPr>
        <w:t>接入层</w:t>
      </w:r>
    </w:p>
    <w:p w:rsidR="00904E4E" w:rsidRDefault="00904E4E" w:rsidP="00904E4E">
      <w:pPr>
        <w:pStyle w:val="a5"/>
        <w:spacing w:line="360" w:lineRule="auto"/>
        <w:ind w:leftChars="229" w:left="481" w:firstLineChars="329" w:firstLine="790"/>
        <w:rPr>
          <w:sz w:val="24"/>
          <w:szCs w:val="24"/>
          <w:shd w:val="clear" w:color="auto" w:fill="auto"/>
        </w:rPr>
      </w:pPr>
      <w:r w:rsidRPr="00A82BEC">
        <w:rPr>
          <w:rFonts w:hint="eastAsia"/>
          <w:sz w:val="24"/>
          <w:szCs w:val="24"/>
          <w:shd w:val="clear" w:color="auto" w:fill="auto"/>
        </w:rPr>
        <w:t>指得是广告播控服务器客户端（即</w:t>
      </w:r>
      <w:r w:rsidRPr="00A82BEC">
        <w:rPr>
          <w:rFonts w:hint="eastAsia"/>
          <w:sz w:val="24"/>
          <w:szCs w:val="24"/>
          <w:shd w:val="clear" w:color="auto" w:fill="auto"/>
        </w:rPr>
        <w:t>IE</w:t>
      </w:r>
      <w:r w:rsidRPr="00A82BEC">
        <w:rPr>
          <w:rFonts w:hint="eastAsia"/>
          <w:sz w:val="24"/>
          <w:szCs w:val="24"/>
          <w:shd w:val="clear" w:color="auto" w:fill="auto"/>
        </w:rPr>
        <w:t>浏览器等）以及通过接口访问广告播控服务器的外部系统。</w:t>
      </w:r>
    </w:p>
    <w:p w:rsidR="00904E4E" w:rsidRDefault="00904E4E" w:rsidP="00904E4E">
      <w:pPr>
        <w:pStyle w:val="3"/>
        <w:rPr>
          <w:sz w:val="28"/>
          <w:szCs w:val="28"/>
        </w:rPr>
      </w:pPr>
      <w:bookmarkStart w:id="62" w:name="_Toc452383275"/>
      <w:r w:rsidRPr="00694C0C">
        <w:rPr>
          <w:rFonts w:hint="eastAsia"/>
          <w:sz w:val="28"/>
          <w:szCs w:val="28"/>
        </w:rPr>
        <w:t>总体功能架构</w:t>
      </w:r>
      <w:bookmarkEnd w:id="62"/>
    </w:p>
    <w:p w:rsidR="00B961FF" w:rsidRPr="00E331FC" w:rsidRDefault="00B961FF" w:rsidP="00B961FF">
      <w:pPr>
        <w:pStyle w:val="a5"/>
        <w:spacing w:line="360" w:lineRule="auto"/>
        <w:ind w:left="-10" w:firstLine="374"/>
        <w:rPr>
          <w:sz w:val="24"/>
          <w:szCs w:val="24"/>
          <w:shd w:val="clear" w:color="auto" w:fill="auto"/>
        </w:rPr>
      </w:pPr>
      <w:r>
        <w:rPr>
          <w:rFonts w:hint="eastAsia"/>
          <w:sz w:val="24"/>
          <w:szCs w:val="24"/>
          <w:shd w:val="clear" w:color="auto" w:fill="auto"/>
        </w:rPr>
        <w:t>图</w:t>
      </w:r>
      <w:r>
        <w:rPr>
          <w:rFonts w:hint="eastAsia"/>
          <w:sz w:val="24"/>
          <w:szCs w:val="24"/>
          <w:shd w:val="clear" w:color="auto" w:fill="auto"/>
        </w:rPr>
        <w:t>4-2</w:t>
      </w:r>
      <w:r w:rsidRPr="00E331FC">
        <w:rPr>
          <w:rFonts w:hint="eastAsia"/>
          <w:sz w:val="24"/>
          <w:szCs w:val="24"/>
          <w:shd w:val="clear" w:color="auto" w:fill="auto"/>
        </w:rPr>
        <w:t>所示为广告播控服务器总体功能架构图，总体功能主要包括以下几个方面：</w:t>
      </w:r>
    </w:p>
    <w:p w:rsidR="00B961FF" w:rsidRPr="00E331FC" w:rsidRDefault="00B961FF" w:rsidP="00B961FF">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系统设置</w:t>
      </w:r>
    </w:p>
    <w:p w:rsidR="00B961FF" w:rsidRDefault="00B961FF" w:rsidP="00B961FF">
      <w:pPr>
        <w:pStyle w:val="a5"/>
        <w:spacing w:line="360" w:lineRule="auto"/>
        <w:ind w:left="-10" w:firstLine="374"/>
        <w:rPr>
          <w:ins w:id="63" w:author="dreamsummit" w:date="2016-05-26T17:37:00Z"/>
          <w:sz w:val="24"/>
          <w:szCs w:val="24"/>
          <w:shd w:val="clear" w:color="auto" w:fill="auto"/>
        </w:rPr>
      </w:pPr>
      <w:r w:rsidRPr="00E331FC">
        <w:rPr>
          <w:rFonts w:hint="eastAsia"/>
          <w:sz w:val="24"/>
          <w:szCs w:val="24"/>
          <w:shd w:val="clear" w:color="auto" w:fill="auto"/>
        </w:rPr>
        <w:t>系统设置主要是用于系统默认超级管理员对系统用户的管理、各个角色权限的分配、菜单的管理</w:t>
      </w:r>
      <w:r>
        <w:rPr>
          <w:rFonts w:hint="eastAsia"/>
          <w:sz w:val="24"/>
          <w:szCs w:val="24"/>
          <w:shd w:val="clear" w:color="auto" w:fill="auto"/>
        </w:rPr>
        <w:t>、用户级别管理、字典管理</w:t>
      </w:r>
      <w:r w:rsidRPr="00E331FC">
        <w:rPr>
          <w:rFonts w:hint="eastAsia"/>
          <w:sz w:val="24"/>
          <w:szCs w:val="24"/>
          <w:shd w:val="clear" w:color="auto" w:fill="auto"/>
        </w:rPr>
        <w:t>以及日志的管理。</w:t>
      </w:r>
    </w:p>
    <w:p w:rsidR="00B961FF" w:rsidRPr="00E331FC" w:rsidRDefault="00B961FF" w:rsidP="00B961FF">
      <w:pPr>
        <w:pStyle w:val="a5"/>
        <w:numPr>
          <w:ilvl w:val="0"/>
          <w:numId w:val="12"/>
        </w:numPr>
        <w:spacing w:line="360" w:lineRule="auto"/>
        <w:ind w:leftChars="0"/>
        <w:rPr>
          <w:sz w:val="24"/>
          <w:szCs w:val="24"/>
          <w:shd w:val="clear" w:color="auto" w:fill="auto"/>
        </w:rPr>
      </w:pPr>
      <w:r>
        <w:rPr>
          <w:rFonts w:hint="eastAsia"/>
          <w:sz w:val="24"/>
          <w:szCs w:val="24"/>
          <w:shd w:val="clear" w:color="auto" w:fill="auto"/>
        </w:rPr>
        <w:t xml:space="preserve"> </w:t>
      </w:r>
      <w:r w:rsidRPr="00E331FC">
        <w:rPr>
          <w:rFonts w:hint="eastAsia"/>
          <w:sz w:val="24"/>
          <w:szCs w:val="24"/>
          <w:shd w:val="clear" w:color="auto" w:fill="auto"/>
        </w:rPr>
        <w:t>网络管理</w:t>
      </w:r>
    </w:p>
    <w:p w:rsidR="00B961FF" w:rsidRPr="00E331FC" w:rsidRDefault="00B961FF" w:rsidP="00B961FF">
      <w:pPr>
        <w:pStyle w:val="a5"/>
        <w:spacing w:line="360" w:lineRule="auto"/>
        <w:ind w:left="-10" w:firstLine="374"/>
        <w:rPr>
          <w:sz w:val="24"/>
          <w:szCs w:val="24"/>
          <w:shd w:val="clear" w:color="auto" w:fill="auto"/>
        </w:rPr>
      </w:pPr>
      <w:r>
        <w:rPr>
          <w:rFonts w:hint="eastAsia"/>
          <w:sz w:val="24"/>
          <w:szCs w:val="24"/>
          <w:shd w:val="clear" w:color="auto" w:fill="auto"/>
        </w:rPr>
        <w:t>网络管理主要是用于</w:t>
      </w:r>
      <w:r w:rsidRPr="00E331FC">
        <w:rPr>
          <w:rFonts w:hint="eastAsia"/>
          <w:sz w:val="24"/>
          <w:szCs w:val="24"/>
          <w:shd w:val="clear" w:color="auto" w:fill="auto"/>
        </w:rPr>
        <w:t>网络管理员对所有广告发送器的管理与监控</w:t>
      </w:r>
      <w:r>
        <w:rPr>
          <w:rFonts w:hint="eastAsia"/>
          <w:sz w:val="24"/>
          <w:szCs w:val="24"/>
          <w:shd w:val="clear" w:color="auto" w:fill="auto"/>
        </w:rPr>
        <w:t>、设置</w:t>
      </w:r>
      <w:r>
        <w:rPr>
          <w:rFonts w:hint="eastAsia"/>
          <w:sz w:val="24"/>
          <w:szCs w:val="24"/>
          <w:shd w:val="clear" w:color="auto" w:fill="auto"/>
        </w:rPr>
        <w:t>Web</w:t>
      </w:r>
      <w:r>
        <w:rPr>
          <w:rFonts w:hint="eastAsia"/>
          <w:sz w:val="24"/>
          <w:szCs w:val="24"/>
          <w:shd w:val="clear" w:color="auto" w:fill="auto"/>
        </w:rPr>
        <w:t>门户的名称、域名或者是</w:t>
      </w:r>
      <w:r>
        <w:rPr>
          <w:rFonts w:hint="eastAsia"/>
          <w:sz w:val="24"/>
          <w:szCs w:val="24"/>
          <w:shd w:val="clear" w:color="auto" w:fill="auto"/>
        </w:rPr>
        <w:t>IP</w:t>
      </w:r>
      <w:r>
        <w:rPr>
          <w:rFonts w:hint="eastAsia"/>
          <w:sz w:val="24"/>
          <w:szCs w:val="24"/>
          <w:shd w:val="clear" w:color="auto" w:fill="auto"/>
        </w:rPr>
        <w:t>地址）。</w:t>
      </w:r>
    </w:p>
    <w:p w:rsidR="00B961FF" w:rsidRDefault="00B961FF" w:rsidP="00B961FF">
      <w:pPr>
        <w:pStyle w:val="a5"/>
        <w:numPr>
          <w:ilvl w:val="0"/>
          <w:numId w:val="12"/>
        </w:numPr>
        <w:spacing w:line="360" w:lineRule="auto"/>
        <w:ind w:leftChars="0"/>
        <w:rPr>
          <w:sz w:val="24"/>
          <w:szCs w:val="24"/>
          <w:shd w:val="clear" w:color="auto" w:fill="auto"/>
        </w:rPr>
      </w:pPr>
      <w:r>
        <w:rPr>
          <w:rFonts w:hint="eastAsia"/>
          <w:sz w:val="24"/>
          <w:szCs w:val="24"/>
          <w:shd w:val="clear" w:color="auto" w:fill="auto"/>
        </w:rPr>
        <w:t>运营管理</w:t>
      </w:r>
    </w:p>
    <w:p w:rsidR="00B961FF" w:rsidRDefault="00B961FF" w:rsidP="00B961FF">
      <w:pPr>
        <w:pStyle w:val="a5"/>
        <w:spacing w:line="360" w:lineRule="auto"/>
        <w:ind w:left="-10" w:firstLine="374"/>
        <w:rPr>
          <w:sz w:val="24"/>
          <w:szCs w:val="24"/>
          <w:shd w:val="clear" w:color="auto" w:fill="auto"/>
        </w:rPr>
      </w:pPr>
      <w:r>
        <w:rPr>
          <w:rFonts w:hint="eastAsia"/>
          <w:sz w:val="24"/>
          <w:szCs w:val="24"/>
          <w:shd w:val="clear" w:color="auto" w:fill="auto"/>
        </w:rPr>
        <w:t>包括广告类型管理、广告套餐管理，广告商管理，广告套餐销售管理（</w:t>
      </w:r>
      <w:proofErr w:type="gramStart"/>
      <w:r>
        <w:rPr>
          <w:rFonts w:hint="eastAsia"/>
          <w:sz w:val="24"/>
          <w:szCs w:val="24"/>
          <w:shd w:val="clear" w:color="auto" w:fill="auto"/>
        </w:rPr>
        <w:t>需广告</w:t>
      </w:r>
      <w:proofErr w:type="gramEnd"/>
      <w:r>
        <w:rPr>
          <w:rFonts w:hint="eastAsia"/>
          <w:sz w:val="24"/>
          <w:szCs w:val="24"/>
          <w:shd w:val="clear" w:color="auto" w:fill="auto"/>
        </w:rPr>
        <w:t>套餐与广告商进行关联，并增加起止时间）、内容审核人员管理（主要是实现为指定的广告商安排广告内容审核人员，由该审核人员对该广告商上载的广告内容进行审核）。</w:t>
      </w:r>
    </w:p>
    <w:p w:rsidR="00B961FF" w:rsidRPr="00E331FC" w:rsidRDefault="00B961FF" w:rsidP="00B961FF">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广告管理</w:t>
      </w:r>
    </w:p>
    <w:p w:rsidR="00B961FF" w:rsidRDefault="00B961FF" w:rsidP="00B961FF">
      <w:pPr>
        <w:pStyle w:val="a5"/>
        <w:spacing w:line="360" w:lineRule="auto"/>
        <w:ind w:left="-10" w:firstLine="374"/>
        <w:rPr>
          <w:sz w:val="24"/>
          <w:szCs w:val="24"/>
          <w:shd w:val="clear" w:color="auto" w:fill="auto"/>
        </w:rPr>
      </w:pPr>
      <w:r>
        <w:rPr>
          <w:rFonts w:hint="eastAsia"/>
          <w:sz w:val="24"/>
          <w:szCs w:val="24"/>
          <w:shd w:val="clear" w:color="auto" w:fill="auto"/>
        </w:rPr>
        <w:t>广告管理主要是用于广告运营商下的广告商对自身需要发布的广告的管理。包括编排已经购买的广告套餐的内容发布规划，上载、预览广告内容。对于上载成功的广告内容，系统自动为其生成一个</w:t>
      </w:r>
      <w:r>
        <w:rPr>
          <w:rFonts w:hint="eastAsia"/>
          <w:sz w:val="24"/>
          <w:szCs w:val="24"/>
          <w:shd w:val="clear" w:color="auto" w:fill="auto"/>
        </w:rPr>
        <w:t>ID</w:t>
      </w:r>
      <w:r>
        <w:rPr>
          <w:rFonts w:hint="eastAsia"/>
          <w:sz w:val="24"/>
          <w:szCs w:val="24"/>
          <w:shd w:val="clear" w:color="auto" w:fill="auto"/>
        </w:rPr>
        <w:t>。若该广告有附加的网址，也应由广告商自己输入，输入之后，系统应自动检测该网址是否为完整的网址。</w:t>
      </w:r>
    </w:p>
    <w:p w:rsidR="00B961FF" w:rsidRPr="00E331FC" w:rsidRDefault="00B961FF" w:rsidP="00B961FF">
      <w:pPr>
        <w:pStyle w:val="a5"/>
        <w:spacing w:line="360" w:lineRule="auto"/>
        <w:ind w:left="-10" w:firstLine="374"/>
        <w:rPr>
          <w:sz w:val="24"/>
          <w:szCs w:val="24"/>
          <w:shd w:val="clear" w:color="auto" w:fill="auto"/>
        </w:rPr>
      </w:pPr>
      <w:r>
        <w:rPr>
          <w:rFonts w:hint="eastAsia"/>
          <w:sz w:val="24"/>
          <w:szCs w:val="24"/>
          <w:shd w:val="clear" w:color="auto" w:fill="auto"/>
        </w:rPr>
        <w:t>广告管理还应包括广告内容审核功能。审核包括三个方面，一是广告内容本身（视频、图片）的属性是否符合技术要求，二是广告图片内容是否包含敏感和</w:t>
      </w:r>
      <w:r>
        <w:rPr>
          <w:rFonts w:hint="eastAsia"/>
          <w:sz w:val="24"/>
          <w:szCs w:val="24"/>
          <w:shd w:val="clear" w:color="auto" w:fill="auto"/>
        </w:rPr>
        <w:lastRenderedPageBreak/>
        <w:t>暴力、色情等非法内容；三是广告附加信息中的文本和网址是否合</w:t>
      </w:r>
      <w:proofErr w:type="gramStart"/>
      <w:r>
        <w:rPr>
          <w:rFonts w:hint="eastAsia"/>
          <w:sz w:val="24"/>
          <w:szCs w:val="24"/>
          <w:shd w:val="clear" w:color="auto" w:fill="auto"/>
        </w:rPr>
        <w:t>符技术</w:t>
      </w:r>
      <w:proofErr w:type="gramEnd"/>
      <w:r>
        <w:rPr>
          <w:rFonts w:hint="eastAsia"/>
          <w:sz w:val="24"/>
          <w:szCs w:val="24"/>
          <w:shd w:val="clear" w:color="auto" w:fill="auto"/>
        </w:rPr>
        <w:t>规范、是否合法。广告商上载的广告内容只有通过审核之后才能加入到发送规划中。在广告商上载了广告内容之后，该广告商的审核人员登录到系统之后，系统应自动高亮提醒该审核员有未审核的广告内容。</w:t>
      </w:r>
    </w:p>
    <w:p w:rsidR="00B961FF" w:rsidRPr="00E331FC" w:rsidRDefault="00B961FF" w:rsidP="00B961FF">
      <w:pPr>
        <w:pStyle w:val="a5"/>
        <w:numPr>
          <w:ilvl w:val="0"/>
          <w:numId w:val="12"/>
        </w:numPr>
        <w:spacing w:line="360" w:lineRule="auto"/>
        <w:ind w:leftChars="0"/>
        <w:rPr>
          <w:sz w:val="24"/>
          <w:szCs w:val="24"/>
          <w:shd w:val="clear" w:color="auto" w:fill="auto"/>
        </w:rPr>
      </w:pPr>
      <w:r w:rsidRPr="00E331FC">
        <w:rPr>
          <w:rFonts w:hint="eastAsia"/>
          <w:sz w:val="24"/>
          <w:szCs w:val="24"/>
          <w:shd w:val="clear" w:color="auto" w:fill="auto"/>
        </w:rPr>
        <w:t>统计报表</w:t>
      </w:r>
    </w:p>
    <w:p w:rsidR="00B961FF" w:rsidRPr="00E331FC" w:rsidRDefault="00B961FF" w:rsidP="00B961FF">
      <w:pPr>
        <w:pStyle w:val="a5"/>
        <w:spacing w:line="360" w:lineRule="auto"/>
        <w:ind w:left="-10" w:firstLine="374"/>
        <w:rPr>
          <w:sz w:val="24"/>
          <w:szCs w:val="24"/>
          <w:shd w:val="clear" w:color="auto" w:fill="auto"/>
        </w:rPr>
      </w:pPr>
      <w:r w:rsidRPr="00E331FC">
        <w:rPr>
          <w:rFonts w:hint="eastAsia"/>
          <w:sz w:val="24"/>
          <w:szCs w:val="24"/>
          <w:shd w:val="clear" w:color="auto" w:fill="auto"/>
        </w:rPr>
        <w:t>显示通过移动平台服务器回传的广告数据，可用于用户行为数据分析。</w:t>
      </w:r>
    </w:p>
    <w:p w:rsidR="00B961FF" w:rsidRPr="00B961FF" w:rsidRDefault="00B961FF" w:rsidP="00B961FF">
      <w:pPr>
        <w:pStyle w:val="a5"/>
        <w:ind w:left="-10"/>
      </w:pPr>
    </w:p>
    <w:p w:rsidR="006C60B3" w:rsidRPr="0049625A" w:rsidRDefault="00904E4E" w:rsidP="006C60B3">
      <w:pPr>
        <w:rPr>
          <w:rFonts w:ascii="宋体" w:hAnsi="宋体" w:cs="宋体"/>
          <w:kern w:val="0"/>
          <w:sz w:val="24"/>
          <w:szCs w:val="24"/>
        </w:rPr>
      </w:pPr>
      <w:r>
        <w:rPr>
          <w:rFonts w:hint="eastAsia"/>
        </w:rPr>
        <w:t xml:space="preserve"> </w:t>
      </w:r>
      <w:r w:rsidR="00266D3B" w:rsidRPr="00266D3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49625A">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5276849" cy="5895975"/>
            <wp:effectExtent l="0" t="0" r="635" b="0"/>
            <wp:docPr id="2" name="图片 2" descr="C:\Users\Administrator\Desktop\广告播控服务器功能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广告播控服务器功能架构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098" cy="5898487"/>
                    </a:xfrm>
                    <a:prstGeom prst="rect">
                      <a:avLst/>
                    </a:prstGeom>
                    <a:noFill/>
                    <a:ln>
                      <a:noFill/>
                    </a:ln>
                  </pic:spPr>
                </pic:pic>
              </a:graphicData>
            </a:graphic>
          </wp:inline>
        </w:drawing>
      </w:r>
    </w:p>
    <w:p w:rsidR="00A0750E" w:rsidRPr="00A00952" w:rsidRDefault="00A0750E" w:rsidP="00A0750E">
      <w:pPr>
        <w:pStyle w:val="a5"/>
        <w:spacing w:line="240" w:lineRule="auto"/>
        <w:ind w:left="-10" w:firstLine="374"/>
        <w:jc w:val="center"/>
        <w:rPr>
          <w:rFonts w:asciiTheme="minorEastAsia" w:hAnsiTheme="minorEastAsia"/>
          <w:b/>
          <w:shd w:val="clear" w:color="auto" w:fill="auto"/>
        </w:rPr>
      </w:pPr>
      <w:r w:rsidRPr="00A00952">
        <w:rPr>
          <w:rFonts w:asciiTheme="minorEastAsia" w:hAnsiTheme="minorEastAsia" w:hint="eastAsia"/>
          <w:b/>
          <w:shd w:val="clear" w:color="auto" w:fill="auto"/>
        </w:rPr>
        <w:t>图4-</w:t>
      </w:r>
      <w:r w:rsidR="00841F6A" w:rsidRPr="00A00952">
        <w:rPr>
          <w:rFonts w:asciiTheme="minorEastAsia" w:hAnsiTheme="minorEastAsia" w:hint="eastAsia"/>
          <w:b/>
          <w:shd w:val="clear" w:color="auto" w:fill="auto"/>
        </w:rPr>
        <w:t>2</w:t>
      </w:r>
      <w:r w:rsidRPr="00A00952">
        <w:rPr>
          <w:rFonts w:asciiTheme="minorEastAsia" w:hAnsiTheme="minorEastAsia" w:hint="eastAsia"/>
          <w:b/>
          <w:shd w:val="clear" w:color="auto" w:fill="auto"/>
        </w:rPr>
        <w:t>系统总体功能架构</w:t>
      </w:r>
    </w:p>
    <w:p w:rsidR="00904E4E" w:rsidRPr="001D396C" w:rsidRDefault="00904E4E" w:rsidP="00904E4E">
      <w:pPr>
        <w:pStyle w:val="3"/>
        <w:rPr>
          <w:sz w:val="28"/>
          <w:szCs w:val="28"/>
        </w:rPr>
      </w:pPr>
      <w:bookmarkStart w:id="64" w:name="_Toc452383276"/>
      <w:r w:rsidRPr="001D396C">
        <w:rPr>
          <w:rFonts w:hint="eastAsia"/>
          <w:sz w:val="28"/>
          <w:szCs w:val="28"/>
        </w:rPr>
        <w:lastRenderedPageBreak/>
        <w:t>系统功能部署</w:t>
      </w:r>
      <w:bookmarkEnd w:id="64"/>
    </w:p>
    <w:p w:rsidR="00904E4E" w:rsidRPr="00C21D7F" w:rsidRDefault="00904E4E" w:rsidP="00904E4E">
      <w:pPr>
        <w:pStyle w:val="a5"/>
        <w:spacing w:line="360" w:lineRule="auto"/>
        <w:ind w:leftChars="22" w:left="46"/>
        <w:rPr>
          <w:sz w:val="24"/>
          <w:szCs w:val="24"/>
          <w:shd w:val="clear" w:color="auto" w:fill="auto"/>
        </w:rPr>
      </w:pPr>
      <w:r w:rsidRPr="00C21D7F">
        <w:rPr>
          <w:rFonts w:hint="eastAsia"/>
          <w:sz w:val="24"/>
          <w:szCs w:val="24"/>
          <w:shd w:val="clear" w:color="auto" w:fill="auto"/>
        </w:rPr>
        <w:t>广告播控服务器所有模块都部署于服务器端，功能分别由广告播控后台系统管理、</w:t>
      </w:r>
      <w:r w:rsidR="005808D6">
        <w:rPr>
          <w:rFonts w:hint="eastAsia"/>
          <w:sz w:val="24"/>
          <w:szCs w:val="24"/>
          <w:shd w:val="clear" w:color="auto" w:fill="auto"/>
        </w:rPr>
        <w:t>运营</w:t>
      </w:r>
      <w:r w:rsidRPr="00C21D7F">
        <w:rPr>
          <w:rFonts w:hint="eastAsia"/>
          <w:sz w:val="24"/>
          <w:szCs w:val="24"/>
          <w:shd w:val="clear" w:color="auto" w:fill="auto"/>
        </w:rPr>
        <w:t>管理两部分组成。其中后台系统管理主要是用于系统管理员管理所有系统账户的相关权限以及系统菜单和日志的管理，</w:t>
      </w:r>
      <w:r w:rsidR="005808D6">
        <w:rPr>
          <w:rFonts w:hint="eastAsia"/>
          <w:sz w:val="24"/>
          <w:szCs w:val="24"/>
          <w:shd w:val="clear" w:color="auto" w:fill="auto"/>
        </w:rPr>
        <w:t>运营</w:t>
      </w:r>
      <w:r w:rsidRPr="00C21D7F">
        <w:rPr>
          <w:rFonts w:hint="eastAsia"/>
          <w:sz w:val="24"/>
          <w:szCs w:val="24"/>
          <w:shd w:val="clear" w:color="auto" w:fill="auto"/>
        </w:rPr>
        <w:t>管理主要用于广告运营商和广告商对广告的管理以及行为数据</w:t>
      </w:r>
      <w:r w:rsidR="001D396C">
        <w:rPr>
          <w:rFonts w:hint="eastAsia"/>
          <w:sz w:val="24"/>
          <w:szCs w:val="24"/>
          <w:shd w:val="clear" w:color="auto" w:fill="auto"/>
        </w:rPr>
        <w:t>的</w:t>
      </w:r>
      <w:r w:rsidRPr="00C21D7F">
        <w:rPr>
          <w:rFonts w:hint="eastAsia"/>
          <w:sz w:val="24"/>
          <w:szCs w:val="24"/>
          <w:shd w:val="clear" w:color="auto" w:fill="auto"/>
        </w:rPr>
        <w:t>分析。</w:t>
      </w:r>
    </w:p>
    <w:p w:rsidR="00904E4E" w:rsidRPr="00C04681" w:rsidRDefault="00904E4E" w:rsidP="00904E4E">
      <w:pPr>
        <w:pStyle w:val="3"/>
        <w:rPr>
          <w:sz w:val="28"/>
          <w:szCs w:val="28"/>
        </w:rPr>
      </w:pPr>
      <w:bookmarkStart w:id="65" w:name="_Toc452383277"/>
      <w:r w:rsidRPr="00C04681">
        <w:rPr>
          <w:rFonts w:hint="eastAsia"/>
          <w:sz w:val="28"/>
          <w:szCs w:val="28"/>
        </w:rPr>
        <w:t>系统特点</w:t>
      </w:r>
      <w:bookmarkEnd w:id="65"/>
    </w:p>
    <w:p w:rsidR="00904E4E" w:rsidRPr="00B975A8" w:rsidRDefault="00904E4E" w:rsidP="00904E4E">
      <w:pPr>
        <w:pStyle w:val="a5"/>
        <w:spacing w:line="360" w:lineRule="auto"/>
        <w:ind w:left="-10"/>
        <w:rPr>
          <w:sz w:val="24"/>
          <w:szCs w:val="24"/>
          <w:shd w:val="clear" w:color="auto" w:fill="auto"/>
        </w:rPr>
      </w:pPr>
      <w:r w:rsidRPr="00B975A8">
        <w:rPr>
          <w:rFonts w:hint="eastAsia"/>
          <w:sz w:val="24"/>
          <w:szCs w:val="24"/>
          <w:shd w:val="clear" w:color="auto" w:fill="auto"/>
        </w:rPr>
        <w:t>广告播控服务器具有一下系统特点：</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良好的可扩充性和通用性</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灵活地与其它系统进行集成</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功能模块之间低耦合</w:t>
      </w:r>
    </w:p>
    <w:p w:rsidR="00904E4E" w:rsidRPr="00B975A8" w:rsidRDefault="00904E4E" w:rsidP="00904E4E">
      <w:pPr>
        <w:pStyle w:val="a5"/>
        <w:numPr>
          <w:ilvl w:val="0"/>
          <w:numId w:val="11"/>
        </w:numPr>
        <w:spacing w:line="360" w:lineRule="auto"/>
        <w:ind w:leftChars="0"/>
        <w:rPr>
          <w:sz w:val="24"/>
          <w:szCs w:val="24"/>
          <w:shd w:val="clear" w:color="auto" w:fill="auto"/>
        </w:rPr>
      </w:pPr>
      <w:r w:rsidRPr="00B975A8">
        <w:rPr>
          <w:rFonts w:hint="eastAsia"/>
          <w:sz w:val="24"/>
          <w:szCs w:val="24"/>
          <w:shd w:val="clear" w:color="auto" w:fill="auto"/>
        </w:rPr>
        <w:t>系统具备较强的跨平台的能力</w:t>
      </w:r>
    </w:p>
    <w:p w:rsidR="00904E4E" w:rsidRDefault="00904E4E" w:rsidP="00904E4E">
      <w:pPr>
        <w:pStyle w:val="2"/>
        <w:spacing w:line="360" w:lineRule="auto"/>
      </w:pPr>
      <w:bookmarkStart w:id="66" w:name="_Toc450575566"/>
      <w:bookmarkStart w:id="67" w:name="_Toc450576127"/>
      <w:bookmarkStart w:id="68" w:name="_Toc452383278"/>
      <w:r>
        <w:rPr>
          <w:rFonts w:hint="eastAsia"/>
        </w:rPr>
        <w:t>系统</w:t>
      </w:r>
      <w:bookmarkEnd w:id="66"/>
      <w:bookmarkEnd w:id="67"/>
      <w:r>
        <w:rPr>
          <w:rFonts w:hint="eastAsia"/>
        </w:rPr>
        <w:t>功能设计</w:t>
      </w:r>
      <w:bookmarkEnd w:id="68"/>
    </w:p>
    <w:p w:rsidR="00904E4E" w:rsidRDefault="00904E4E" w:rsidP="00904E4E">
      <w:pPr>
        <w:pStyle w:val="a5"/>
        <w:spacing w:line="360" w:lineRule="auto"/>
        <w:ind w:left="-10"/>
        <w:rPr>
          <w:rFonts w:asciiTheme="minorEastAsia" w:hAnsiTheme="minorEastAsia"/>
          <w:sz w:val="24"/>
          <w:szCs w:val="24"/>
          <w:shd w:val="clear" w:color="auto" w:fill="auto"/>
        </w:rPr>
      </w:pPr>
      <w:r w:rsidRPr="00283C8F">
        <w:rPr>
          <w:rFonts w:asciiTheme="minorEastAsia" w:hAnsiTheme="minorEastAsia" w:hint="eastAsia"/>
          <w:sz w:val="24"/>
          <w:szCs w:val="24"/>
          <w:shd w:val="clear" w:color="auto" w:fill="auto"/>
        </w:rPr>
        <w:t>根据</w:t>
      </w:r>
      <w:r w:rsidRPr="00015740">
        <w:rPr>
          <w:rFonts w:asciiTheme="minorEastAsia" w:hAnsiTheme="minorEastAsia" w:cs="RRHHMW+·ÂËÎ"/>
          <w:color w:val="000000"/>
          <w:sz w:val="24"/>
          <w:szCs w:val="24"/>
          <w:shd w:val="clear" w:color="auto" w:fill="auto"/>
        </w:rPr>
        <w:t>§</w:t>
      </w:r>
      <w:r w:rsidR="003C3B71">
        <w:rPr>
          <w:rFonts w:asciiTheme="minorEastAsia" w:hAnsiTheme="minorEastAsia" w:hint="eastAsia"/>
          <w:sz w:val="24"/>
          <w:szCs w:val="24"/>
          <w:shd w:val="clear" w:color="auto" w:fill="auto"/>
        </w:rPr>
        <w:t>4</w:t>
      </w:r>
      <w:r w:rsidRPr="00283C8F">
        <w:rPr>
          <w:rFonts w:asciiTheme="minorEastAsia" w:hAnsiTheme="minorEastAsia" w:hint="eastAsia"/>
          <w:sz w:val="24"/>
          <w:szCs w:val="24"/>
          <w:shd w:val="clear" w:color="auto" w:fill="auto"/>
        </w:rPr>
        <w:t>.1.4的总体功能架构，下面进行详细的功能描述。</w:t>
      </w:r>
    </w:p>
    <w:p w:rsidR="00904E4E" w:rsidRPr="00043336" w:rsidRDefault="00904E4E" w:rsidP="00904E4E">
      <w:pPr>
        <w:pStyle w:val="3"/>
        <w:rPr>
          <w:sz w:val="28"/>
          <w:szCs w:val="28"/>
        </w:rPr>
      </w:pPr>
      <w:bookmarkStart w:id="69" w:name="_Toc452383279"/>
      <w:r w:rsidRPr="00043336">
        <w:rPr>
          <w:rFonts w:hint="eastAsia"/>
          <w:sz w:val="28"/>
          <w:szCs w:val="28"/>
        </w:rPr>
        <w:t>系统管理</w:t>
      </w:r>
      <w:bookmarkEnd w:id="69"/>
    </w:p>
    <w:p w:rsidR="00904E4E" w:rsidRDefault="00904E4E" w:rsidP="00904E4E">
      <w:pPr>
        <w:pStyle w:val="a5"/>
        <w:spacing w:line="360" w:lineRule="auto"/>
        <w:ind w:left="-10"/>
        <w:rPr>
          <w:sz w:val="24"/>
          <w:szCs w:val="24"/>
          <w:shd w:val="clear" w:color="auto" w:fill="auto"/>
        </w:rPr>
      </w:pPr>
      <w:r w:rsidRPr="00094C72">
        <w:rPr>
          <w:rFonts w:hint="eastAsia"/>
          <w:sz w:val="24"/>
          <w:szCs w:val="24"/>
          <w:shd w:val="clear" w:color="auto" w:fill="auto"/>
        </w:rPr>
        <w:t>系统管理由系统管理员完成，主要是系统权限，日志管理，</w:t>
      </w:r>
      <w:r w:rsidR="00D8797D">
        <w:rPr>
          <w:rFonts w:hint="eastAsia"/>
          <w:sz w:val="24"/>
          <w:szCs w:val="24"/>
          <w:shd w:val="clear" w:color="auto" w:fill="auto"/>
        </w:rPr>
        <w:t>字典管理、</w:t>
      </w:r>
      <w:r w:rsidRPr="00094C72">
        <w:rPr>
          <w:rFonts w:hint="eastAsia"/>
          <w:sz w:val="24"/>
          <w:szCs w:val="24"/>
          <w:shd w:val="clear" w:color="auto" w:fill="auto"/>
        </w:rPr>
        <w:t>系统升级与维护等</w:t>
      </w:r>
    </w:p>
    <w:p w:rsidR="00904E4E" w:rsidRPr="00526CE2" w:rsidRDefault="00904E4E" w:rsidP="00904E4E">
      <w:pPr>
        <w:pStyle w:val="4"/>
        <w:rPr>
          <w:sz w:val="28"/>
          <w:szCs w:val="28"/>
        </w:rPr>
      </w:pPr>
      <w:r w:rsidRPr="00526CE2">
        <w:rPr>
          <w:rFonts w:hint="eastAsia"/>
          <w:sz w:val="28"/>
          <w:szCs w:val="28"/>
        </w:rPr>
        <w:t>系统权限</w:t>
      </w:r>
    </w:p>
    <w:p w:rsidR="00904E4E" w:rsidRDefault="00904E4E" w:rsidP="00904E4E">
      <w:pPr>
        <w:pStyle w:val="a5"/>
        <w:spacing w:line="360" w:lineRule="auto"/>
        <w:ind w:left="-10"/>
        <w:rPr>
          <w:ins w:id="70" w:author="dreamsummit" w:date="2016-05-28T14:01:00Z"/>
          <w:rFonts w:asciiTheme="minorEastAsia" w:hAnsiTheme="minorEastAsia" w:cs="RRHHMW+·ÂËÎ"/>
          <w:color w:val="000000"/>
          <w:sz w:val="24"/>
          <w:szCs w:val="24"/>
          <w:shd w:val="clear" w:color="auto" w:fill="auto"/>
        </w:rPr>
      </w:pPr>
      <w:r w:rsidRPr="00570205">
        <w:rPr>
          <w:rFonts w:hint="eastAsia"/>
          <w:sz w:val="24"/>
          <w:szCs w:val="24"/>
          <w:shd w:val="clear" w:color="auto" w:fill="auto"/>
        </w:rPr>
        <w:t>参照</w:t>
      </w:r>
      <w:r w:rsidRPr="00570205">
        <w:rPr>
          <w:rFonts w:asciiTheme="minorEastAsia" w:hAnsiTheme="minorEastAsia" w:cs="RRHHMW+·ÂËÎ"/>
          <w:color w:val="000000"/>
          <w:sz w:val="24"/>
          <w:szCs w:val="24"/>
          <w:shd w:val="clear" w:color="auto" w:fill="auto"/>
        </w:rPr>
        <w:t>§</w:t>
      </w:r>
      <w:r w:rsidRPr="00570205">
        <w:rPr>
          <w:rFonts w:asciiTheme="minorEastAsia" w:hAnsiTheme="minorEastAsia" w:cs="RRHHMW+·ÂËÎ" w:hint="eastAsia"/>
          <w:color w:val="000000"/>
          <w:sz w:val="24"/>
          <w:szCs w:val="24"/>
          <w:shd w:val="clear" w:color="auto" w:fill="auto"/>
        </w:rPr>
        <w:t>3.2角色权限划分</w:t>
      </w:r>
    </w:p>
    <w:p w:rsidR="00CD1F5F" w:rsidRDefault="00CD1F5F" w:rsidP="00CD1F5F">
      <w:pPr>
        <w:pStyle w:val="4"/>
        <w:rPr>
          <w:sz w:val="28"/>
          <w:szCs w:val="28"/>
        </w:rPr>
      </w:pPr>
      <w:r w:rsidRPr="00204AEA">
        <w:rPr>
          <w:rFonts w:hint="eastAsia"/>
          <w:sz w:val="28"/>
          <w:szCs w:val="28"/>
        </w:rPr>
        <w:t>用户级别管理</w:t>
      </w:r>
    </w:p>
    <w:p w:rsidR="00CD1F5F" w:rsidRPr="00204AEA" w:rsidRDefault="00CD1F5F" w:rsidP="00CD1F5F">
      <w:pPr>
        <w:pStyle w:val="a5"/>
        <w:spacing w:line="360" w:lineRule="auto"/>
        <w:ind w:left="-10"/>
        <w:rPr>
          <w:sz w:val="24"/>
          <w:szCs w:val="24"/>
          <w:shd w:val="clear" w:color="auto" w:fill="auto"/>
        </w:rPr>
      </w:pPr>
      <w:r w:rsidRPr="00204AEA">
        <w:rPr>
          <w:rFonts w:hint="eastAsia"/>
          <w:sz w:val="24"/>
          <w:szCs w:val="24"/>
          <w:shd w:val="clear" w:color="auto" w:fill="auto"/>
        </w:rPr>
        <w:t>用户级别管理主要是用于每个角色下的用户的统一管理，比如，运营管理员的管理。</w:t>
      </w:r>
    </w:p>
    <w:p w:rsidR="00D8797D" w:rsidRDefault="00D8797D" w:rsidP="00D8797D">
      <w:pPr>
        <w:pStyle w:val="4"/>
        <w:rPr>
          <w:sz w:val="28"/>
          <w:szCs w:val="28"/>
        </w:rPr>
      </w:pPr>
      <w:r w:rsidRPr="00D8797D">
        <w:rPr>
          <w:rFonts w:hint="eastAsia"/>
          <w:sz w:val="28"/>
          <w:szCs w:val="28"/>
        </w:rPr>
        <w:t>字典管理</w:t>
      </w:r>
    </w:p>
    <w:p w:rsidR="00D8797D" w:rsidRPr="00D8797D" w:rsidRDefault="00D8797D" w:rsidP="00D8797D">
      <w:pPr>
        <w:pStyle w:val="af2"/>
        <w:spacing w:before="15" w:beforeAutospacing="0" w:after="15" w:afterAutospacing="0" w:line="360" w:lineRule="auto"/>
        <w:ind w:left="300" w:right="300"/>
        <w:rPr>
          <w:color w:val="000000"/>
        </w:rPr>
      </w:pPr>
      <w:r w:rsidRPr="00D8797D">
        <w:rPr>
          <w:rFonts w:hint="eastAsia"/>
        </w:rPr>
        <w:lastRenderedPageBreak/>
        <w:t>字典管理主要</w:t>
      </w:r>
      <w:r w:rsidRPr="00D8797D">
        <w:rPr>
          <w:rFonts w:hint="eastAsia"/>
          <w:color w:val="000000"/>
        </w:rPr>
        <w:t>数据字典管理和维护的功能，方便广告商和广告运营商进行自定义数据字典的维护管理，以便扩展自己需要新的数据字典。</w:t>
      </w:r>
      <w:r>
        <w:rPr>
          <w:rFonts w:hint="eastAsia"/>
          <w:color w:val="000000"/>
        </w:rPr>
        <w:t>字典管理里面主要包含key和value两个值，比如，你需要定义广告类型，1=开机广告，2=挂角广告。</w:t>
      </w:r>
    </w:p>
    <w:p w:rsidR="00904E4E" w:rsidRPr="00883557" w:rsidRDefault="00904E4E" w:rsidP="00904E4E">
      <w:pPr>
        <w:pStyle w:val="4"/>
        <w:rPr>
          <w:sz w:val="28"/>
          <w:szCs w:val="28"/>
        </w:rPr>
      </w:pPr>
      <w:r w:rsidRPr="00883557">
        <w:rPr>
          <w:rFonts w:hint="eastAsia"/>
          <w:sz w:val="28"/>
          <w:szCs w:val="28"/>
        </w:rPr>
        <w:t>日志管理</w:t>
      </w:r>
    </w:p>
    <w:p w:rsidR="00904E4E" w:rsidRPr="00701B8B" w:rsidRDefault="00904E4E" w:rsidP="00904E4E">
      <w:pPr>
        <w:pStyle w:val="a5"/>
        <w:spacing w:line="360" w:lineRule="auto"/>
        <w:ind w:left="-10"/>
        <w:rPr>
          <w:sz w:val="24"/>
          <w:szCs w:val="24"/>
          <w:shd w:val="clear" w:color="auto" w:fill="auto"/>
        </w:rPr>
      </w:pPr>
      <w:r w:rsidRPr="00701B8B">
        <w:rPr>
          <w:rFonts w:hint="eastAsia"/>
          <w:sz w:val="24"/>
          <w:szCs w:val="24"/>
          <w:shd w:val="clear" w:color="auto" w:fill="auto"/>
        </w:rPr>
        <w:t>系统管理员可以查看系统实时的操作记录，为系统的升级与</w:t>
      </w:r>
      <w:proofErr w:type="gramStart"/>
      <w:r w:rsidRPr="00701B8B">
        <w:rPr>
          <w:rFonts w:hint="eastAsia"/>
          <w:sz w:val="24"/>
          <w:szCs w:val="24"/>
          <w:shd w:val="clear" w:color="auto" w:fill="auto"/>
        </w:rPr>
        <w:t>维护做</w:t>
      </w:r>
      <w:proofErr w:type="gramEnd"/>
      <w:r w:rsidRPr="00701B8B">
        <w:rPr>
          <w:rFonts w:hint="eastAsia"/>
          <w:sz w:val="24"/>
          <w:szCs w:val="24"/>
          <w:shd w:val="clear" w:color="auto" w:fill="auto"/>
        </w:rPr>
        <w:t>参考。</w:t>
      </w:r>
    </w:p>
    <w:p w:rsidR="00904E4E" w:rsidRPr="00375DBE" w:rsidRDefault="00904E4E" w:rsidP="00904E4E">
      <w:pPr>
        <w:pStyle w:val="4"/>
        <w:rPr>
          <w:sz w:val="28"/>
          <w:szCs w:val="28"/>
        </w:rPr>
      </w:pPr>
      <w:r w:rsidRPr="00375DBE">
        <w:rPr>
          <w:rFonts w:hint="eastAsia"/>
          <w:sz w:val="28"/>
          <w:szCs w:val="28"/>
        </w:rPr>
        <w:t>系统升级与维护</w:t>
      </w:r>
    </w:p>
    <w:p w:rsidR="00904E4E" w:rsidRPr="00701B8B" w:rsidRDefault="00904E4E" w:rsidP="00904E4E">
      <w:pPr>
        <w:pStyle w:val="a5"/>
        <w:spacing w:line="360" w:lineRule="auto"/>
        <w:ind w:leftChars="0" w:left="0" w:firstLine="363"/>
        <w:rPr>
          <w:sz w:val="24"/>
          <w:szCs w:val="24"/>
          <w:shd w:val="clear" w:color="auto" w:fill="auto"/>
        </w:rPr>
      </w:pPr>
      <w:r w:rsidRPr="00701B8B">
        <w:rPr>
          <w:rFonts w:hint="eastAsia"/>
          <w:sz w:val="24"/>
          <w:szCs w:val="24"/>
          <w:shd w:val="clear" w:color="auto" w:fill="auto"/>
        </w:rPr>
        <w:t>每次进行系统升级，系统管理员负责数据的备份与恢复。</w:t>
      </w:r>
    </w:p>
    <w:p w:rsidR="00904E4E" w:rsidRPr="000D085B" w:rsidRDefault="00904E4E" w:rsidP="00904E4E">
      <w:pPr>
        <w:pStyle w:val="3"/>
        <w:rPr>
          <w:sz w:val="28"/>
          <w:szCs w:val="28"/>
        </w:rPr>
      </w:pPr>
      <w:bookmarkStart w:id="71" w:name="_Toc452383280"/>
      <w:r w:rsidRPr="000D085B">
        <w:rPr>
          <w:rFonts w:hint="eastAsia"/>
          <w:sz w:val="28"/>
          <w:szCs w:val="28"/>
        </w:rPr>
        <w:t>网络管理</w:t>
      </w:r>
      <w:bookmarkEnd w:id="71"/>
    </w:p>
    <w:p w:rsidR="00904E4E" w:rsidRPr="003072FE" w:rsidRDefault="005D2A50" w:rsidP="006375C0">
      <w:pPr>
        <w:pStyle w:val="a5"/>
        <w:spacing w:line="360" w:lineRule="auto"/>
        <w:ind w:left="-10"/>
        <w:rPr>
          <w:sz w:val="24"/>
          <w:szCs w:val="24"/>
          <w:shd w:val="clear" w:color="auto" w:fill="auto"/>
        </w:rPr>
      </w:pPr>
      <w:r>
        <w:rPr>
          <w:rFonts w:hint="eastAsia"/>
          <w:sz w:val="24"/>
          <w:szCs w:val="24"/>
          <w:shd w:val="clear" w:color="auto" w:fill="auto"/>
        </w:rPr>
        <w:t>网络管理主要是用于维护广告播放服务器</w:t>
      </w:r>
      <w:r w:rsidR="00904E4E" w:rsidRPr="003072FE">
        <w:rPr>
          <w:rFonts w:hint="eastAsia"/>
          <w:sz w:val="24"/>
          <w:szCs w:val="24"/>
          <w:shd w:val="clear" w:color="auto" w:fill="auto"/>
        </w:rPr>
        <w:t>与广告发送器之间</w:t>
      </w:r>
      <w:r w:rsidR="00B81B3A">
        <w:rPr>
          <w:rFonts w:hint="eastAsia"/>
          <w:sz w:val="24"/>
          <w:szCs w:val="24"/>
          <w:shd w:val="clear" w:color="auto" w:fill="auto"/>
        </w:rPr>
        <w:t>的通信以及数据的交互，其对应的前端部署配置流程图如图</w:t>
      </w:r>
      <w:r w:rsidR="00B81B3A">
        <w:rPr>
          <w:rFonts w:hint="eastAsia"/>
          <w:sz w:val="24"/>
          <w:szCs w:val="24"/>
          <w:shd w:val="clear" w:color="auto" w:fill="auto"/>
        </w:rPr>
        <w:t>4-3</w:t>
      </w:r>
      <w:r w:rsidR="00B81B3A">
        <w:rPr>
          <w:rFonts w:hint="eastAsia"/>
          <w:sz w:val="24"/>
          <w:szCs w:val="24"/>
          <w:shd w:val="clear" w:color="auto" w:fill="auto"/>
        </w:rPr>
        <w:t>所示</w:t>
      </w:r>
      <w:r w:rsidR="00904E4E" w:rsidRPr="003072FE">
        <w:rPr>
          <w:rFonts w:hint="eastAsia"/>
          <w:sz w:val="24"/>
          <w:szCs w:val="24"/>
          <w:shd w:val="clear" w:color="auto" w:fill="auto"/>
        </w:rPr>
        <w:t>：</w:t>
      </w:r>
    </w:p>
    <w:p w:rsidR="00904E4E" w:rsidRDefault="00904E4E" w:rsidP="00904E4E">
      <w:pPr>
        <w:pStyle w:val="a5"/>
        <w:spacing w:line="360" w:lineRule="auto"/>
        <w:ind w:left="-10" w:firstLine="374"/>
        <w:jc w:val="center"/>
      </w:pPr>
      <w:r>
        <w:rPr>
          <w:noProof/>
        </w:rPr>
        <w:drawing>
          <wp:inline distT="0" distB="0" distL="0" distR="0" wp14:anchorId="2D6CAF5D" wp14:editId="3D906158">
            <wp:extent cx="1809750" cy="3962400"/>
            <wp:effectExtent l="0" t="0" r="0" b="0"/>
            <wp:docPr id="1" name="图片 1" descr="C:\Users\Administrator\Desktop\流程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流程图\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3962400"/>
                    </a:xfrm>
                    <a:prstGeom prst="rect">
                      <a:avLst/>
                    </a:prstGeom>
                    <a:noFill/>
                    <a:ln>
                      <a:noFill/>
                    </a:ln>
                  </pic:spPr>
                </pic:pic>
              </a:graphicData>
            </a:graphic>
          </wp:inline>
        </w:drawing>
      </w:r>
    </w:p>
    <w:p w:rsidR="00904E4E" w:rsidRPr="006907D2" w:rsidRDefault="006907D2" w:rsidP="00904E4E">
      <w:pPr>
        <w:pStyle w:val="a5"/>
        <w:spacing w:line="360" w:lineRule="auto"/>
        <w:ind w:left="-10" w:firstLine="374"/>
        <w:jc w:val="center"/>
        <w:rPr>
          <w:b/>
          <w:shd w:val="clear" w:color="auto" w:fill="auto"/>
        </w:rPr>
      </w:pPr>
      <w:r w:rsidRPr="006907D2">
        <w:rPr>
          <w:rFonts w:hint="eastAsia"/>
          <w:b/>
          <w:shd w:val="clear" w:color="auto" w:fill="auto"/>
        </w:rPr>
        <w:t>图</w:t>
      </w:r>
      <w:r w:rsidRPr="006907D2">
        <w:rPr>
          <w:rFonts w:hint="eastAsia"/>
          <w:b/>
          <w:shd w:val="clear" w:color="auto" w:fill="auto"/>
        </w:rPr>
        <w:t>4-3</w:t>
      </w:r>
      <w:r w:rsidR="00904E4E" w:rsidRPr="006907D2">
        <w:rPr>
          <w:rFonts w:hint="eastAsia"/>
          <w:b/>
          <w:shd w:val="clear" w:color="auto" w:fill="auto"/>
        </w:rPr>
        <w:t>前端安装配置流程</w:t>
      </w:r>
    </w:p>
    <w:p w:rsidR="00904E4E" w:rsidRPr="00870182" w:rsidRDefault="00904E4E" w:rsidP="00904E4E">
      <w:pPr>
        <w:pStyle w:val="4"/>
        <w:rPr>
          <w:sz w:val="28"/>
          <w:szCs w:val="28"/>
        </w:rPr>
      </w:pPr>
      <w:r w:rsidRPr="00870182">
        <w:rPr>
          <w:rFonts w:hint="eastAsia"/>
          <w:sz w:val="28"/>
          <w:szCs w:val="28"/>
        </w:rPr>
        <w:lastRenderedPageBreak/>
        <w:t>广告发送器管理</w:t>
      </w:r>
    </w:p>
    <w:p w:rsidR="00904E4E" w:rsidRPr="00783002" w:rsidRDefault="00904E4E" w:rsidP="00904E4E">
      <w:pPr>
        <w:pStyle w:val="a5"/>
        <w:spacing w:line="360" w:lineRule="auto"/>
        <w:ind w:left="-10"/>
        <w:rPr>
          <w:sz w:val="24"/>
          <w:szCs w:val="24"/>
          <w:shd w:val="clear" w:color="auto" w:fill="auto"/>
        </w:rPr>
      </w:pPr>
      <w:r w:rsidRPr="00783002">
        <w:rPr>
          <w:rFonts w:hint="eastAsia"/>
          <w:sz w:val="24"/>
          <w:szCs w:val="24"/>
          <w:shd w:val="clear" w:color="auto" w:fill="auto"/>
        </w:rPr>
        <w:t>广告发送器主要是通过接口与广告播控服务器进行交互，交互的信息功能有：</w:t>
      </w:r>
    </w:p>
    <w:p w:rsidR="00904E4E" w:rsidRPr="00783002" w:rsidRDefault="00904E4E" w:rsidP="00904E4E">
      <w:pPr>
        <w:pStyle w:val="a5"/>
        <w:numPr>
          <w:ilvl w:val="0"/>
          <w:numId w:val="14"/>
        </w:numPr>
        <w:spacing w:line="360" w:lineRule="auto"/>
        <w:ind w:leftChars="0"/>
        <w:rPr>
          <w:rFonts w:asciiTheme="minorEastAsia" w:hAnsiTheme="minorEastAsia" w:cs="宋体"/>
          <w:sz w:val="24"/>
          <w:szCs w:val="24"/>
          <w:shd w:val="clear" w:color="auto" w:fill="auto"/>
        </w:rPr>
      </w:pPr>
      <w:r w:rsidRPr="00783002">
        <w:rPr>
          <w:rFonts w:asciiTheme="minorEastAsia" w:hAnsiTheme="minorEastAsia" w:cs="宋体" w:hint="eastAsia"/>
          <w:sz w:val="24"/>
          <w:szCs w:val="24"/>
          <w:shd w:val="clear" w:color="auto" w:fill="auto"/>
        </w:rPr>
        <w:t>网络管理员添加、修改、删除广告发送器。在添加过程中，完善部分信息，其中ID为该广告发送器的唯一标识</w:t>
      </w:r>
    </w:p>
    <w:p w:rsidR="00904E4E" w:rsidRPr="00783002" w:rsidRDefault="00904E4E" w:rsidP="00904E4E">
      <w:pPr>
        <w:pStyle w:val="a5"/>
        <w:numPr>
          <w:ilvl w:val="0"/>
          <w:numId w:val="14"/>
        </w:numPr>
        <w:spacing w:line="360" w:lineRule="auto"/>
        <w:ind w:leftChars="0"/>
        <w:rPr>
          <w:sz w:val="24"/>
          <w:szCs w:val="24"/>
          <w:shd w:val="clear" w:color="auto" w:fill="auto"/>
        </w:rPr>
      </w:pPr>
      <w:r w:rsidRPr="00783002">
        <w:rPr>
          <w:rFonts w:asciiTheme="minorEastAsia" w:hAnsiTheme="minorEastAsia" w:cs="宋体" w:hint="eastAsia"/>
          <w:sz w:val="24"/>
          <w:szCs w:val="24"/>
          <w:shd w:val="clear" w:color="auto" w:fill="auto"/>
        </w:rPr>
        <w:t>发送器启动时，登录播控器，根据ID唯一识别广告播控服务器管理的数据，进行数据回传</w:t>
      </w:r>
      <w:r w:rsidR="00C03102">
        <w:rPr>
          <w:rFonts w:asciiTheme="minorEastAsia" w:hAnsiTheme="minorEastAsia" w:cs="宋体" w:hint="eastAsia"/>
          <w:sz w:val="24"/>
          <w:szCs w:val="24"/>
          <w:shd w:val="clear" w:color="auto" w:fill="auto"/>
        </w:rPr>
        <w:t>更新</w:t>
      </w:r>
    </w:p>
    <w:p w:rsidR="00904E4E" w:rsidRPr="00783002" w:rsidRDefault="00904E4E" w:rsidP="00904E4E">
      <w:pPr>
        <w:pStyle w:val="a5"/>
        <w:numPr>
          <w:ilvl w:val="0"/>
          <w:numId w:val="14"/>
        </w:numPr>
        <w:spacing w:line="360" w:lineRule="auto"/>
        <w:ind w:leftChars="0"/>
        <w:rPr>
          <w:sz w:val="24"/>
          <w:szCs w:val="24"/>
          <w:shd w:val="clear" w:color="auto" w:fill="auto"/>
        </w:rPr>
      </w:pPr>
      <w:r w:rsidRPr="00783002">
        <w:rPr>
          <w:rFonts w:asciiTheme="minorEastAsia" w:hAnsiTheme="minorEastAsia" w:cs="宋体" w:hint="eastAsia"/>
          <w:sz w:val="24"/>
          <w:szCs w:val="24"/>
          <w:shd w:val="clear" w:color="auto" w:fill="auto"/>
        </w:rPr>
        <w:t>发送器向播控器发送本地网络的业务信息清单，以及这些业务的所属类</w:t>
      </w:r>
      <w:r>
        <w:rPr>
          <w:rFonts w:asciiTheme="minorEastAsia" w:hAnsiTheme="minorEastAsia" w:cs="宋体" w:hint="eastAsia"/>
          <w:sz w:val="24"/>
          <w:szCs w:val="24"/>
          <w:shd w:val="clear" w:color="auto" w:fill="auto"/>
        </w:rPr>
        <w:t xml:space="preserve"> </w:t>
      </w:r>
      <w:r w:rsidRPr="00783002">
        <w:rPr>
          <w:rFonts w:asciiTheme="minorEastAsia" w:hAnsiTheme="minorEastAsia" w:cs="宋体" w:hint="eastAsia"/>
          <w:sz w:val="24"/>
          <w:szCs w:val="24"/>
          <w:shd w:val="clear" w:color="auto" w:fill="auto"/>
        </w:rPr>
        <w:t>别情况</w:t>
      </w:r>
    </w:p>
    <w:p w:rsidR="00904E4E" w:rsidRPr="00A8122A" w:rsidRDefault="00904E4E" w:rsidP="00904E4E">
      <w:pPr>
        <w:pStyle w:val="a5"/>
        <w:numPr>
          <w:ilvl w:val="0"/>
          <w:numId w:val="14"/>
        </w:numPr>
        <w:spacing w:line="360" w:lineRule="auto"/>
        <w:ind w:leftChars="0"/>
        <w:rPr>
          <w:sz w:val="24"/>
          <w:szCs w:val="24"/>
          <w:shd w:val="clear" w:color="auto" w:fill="auto"/>
        </w:rPr>
      </w:pPr>
      <w:r w:rsidRPr="00A8122A">
        <w:rPr>
          <w:rFonts w:hint="eastAsia"/>
          <w:sz w:val="24"/>
          <w:szCs w:val="24"/>
          <w:shd w:val="clear" w:color="auto" w:fill="auto"/>
        </w:rPr>
        <w:t>广告套餐变化之后实时更新到广告发送器</w:t>
      </w:r>
    </w:p>
    <w:p w:rsidR="00904E4E" w:rsidRDefault="00904E4E" w:rsidP="00904E4E">
      <w:pPr>
        <w:pStyle w:val="a5"/>
        <w:numPr>
          <w:ilvl w:val="0"/>
          <w:numId w:val="14"/>
        </w:numPr>
        <w:spacing w:line="360" w:lineRule="auto"/>
        <w:ind w:leftChars="0"/>
        <w:rPr>
          <w:sz w:val="24"/>
          <w:szCs w:val="24"/>
          <w:shd w:val="clear" w:color="auto" w:fill="auto"/>
        </w:rPr>
      </w:pPr>
      <w:r>
        <w:rPr>
          <w:rFonts w:hint="eastAsia"/>
          <w:sz w:val="24"/>
          <w:szCs w:val="24"/>
          <w:shd w:val="clear" w:color="auto" w:fill="auto"/>
        </w:rPr>
        <w:t>查看对应广告发送器的广告套餐情况</w:t>
      </w:r>
    </w:p>
    <w:p w:rsidR="00870221" w:rsidRPr="00870221" w:rsidRDefault="00870221" w:rsidP="00870221">
      <w:pPr>
        <w:pStyle w:val="a5"/>
        <w:numPr>
          <w:ilvl w:val="0"/>
          <w:numId w:val="14"/>
        </w:numPr>
        <w:spacing w:line="360" w:lineRule="auto"/>
        <w:ind w:leftChars="0"/>
        <w:rPr>
          <w:sz w:val="24"/>
          <w:szCs w:val="24"/>
          <w:shd w:val="clear" w:color="auto" w:fill="auto"/>
        </w:rPr>
      </w:pPr>
      <w:r w:rsidRPr="00870221">
        <w:rPr>
          <w:rFonts w:hint="eastAsia"/>
          <w:sz w:val="24"/>
          <w:szCs w:val="24"/>
          <w:shd w:val="clear" w:color="auto" w:fill="auto"/>
        </w:rPr>
        <w:t>查看</w:t>
      </w:r>
      <w:r w:rsidRPr="00870221">
        <w:rPr>
          <w:sz w:val="24"/>
          <w:szCs w:val="24"/>
          <w:shd w:val="clear" w:color="auto" w:fill="auto"/>
        </w:rPr>
        <w:t>各发送器</w:t>
      </w:r>
      <w:r w:rsidRPr="00870221">
        <w:rPr>
          <w:rFonts w:hint="eastAsia"/>
          <w:sz w:val="24"/>
          <w:szCs w:val="24"/>
          <w:shd w:val="clear" w:color="auto" w:fill="auto"/>
        </w:rPr>
        <w:t>运行</w:t>
      </w:r>
      <w:r w:rsidRPr="00870221">
        <w:rPr>
          <w:sz w:val="24"/>
          <w:szCs w:val="24"/>
          <w:shd w:val="clear" w:color="auto" w:fill="auto"/>
        </w:rPr>
        <w:t>状</w:t>
      </w:r>
      <w:r w:rsidRPr="00870221">
        <w:rPr>
          <w:rFonts w:hint="eastAsia"/>
          <w:sz w:val="24"/>
          <w:szCs w:val="24"/>
          <w:shd w:val="clear" w:color="auto" w:fill="auto"/>
        </w:rPr>
        <w:t>态</w:t>
      </w:r>
      <w:r w:rsidRPr="00870221">
        <w:rPr>
          <w:sz w:val="24"/>
          <w:szCs w:val="24"/>
          <w:shd w:val="clear" w:color="auto" w:fill="auto"/>
        </w:rPr>
        <w:t>，包括</w:t>
      </w:r>
      <w:r w:rsidRPr="00870221">
        <w:rPr>
          <w:rFonts w:hint="eastAsia"/>
          <w:sz w:val="24"/>
          <w:szCs w:val="24"/>
          <w:shd w:val="clear" w:color="auto" w:fill="auto"/>
        </w:rPr>
        <w:t>与</w:t>
      </w:r>
      <w:r w:rsidRPr="00870221">
        <w:rPr>
          <w:sz w:val="24"/>
          <w:szCs w:val="24"/>
          <w:shd w:val="clear" w:color="auto" w:fill="auto"/>
        </w:rPr>
        <w:t>播控器的连通状态、</w:t>
      </w:r>
      <w:r w:rsidRPr="00870221">
        <w:rPr>
          <w:rFonts w:hint="eastAsia"/>
          <w:sz w:val="24"/>
          <w:szCs w:val="24"/>
          <w:shd w:val="clear" w:color="auto" w:fill="auto"/>
        </w:rPr>
        <w:t>实时广告发送带宽、</w:t>
      </w:r>
      <w:r>
        <w:rPr>
          <w:rFonts w:hint="eastAsia"/>
          <w:sz w:val="24"/>
          <w:szCs w:val="24"/>
          <w:shd w:val="clear" w:color="auto" w:fill="auto"/>
        </w:rPr>
        <w:t xml:space="preserve">        </w:t>
      </w:r>
      <w:r w:rsidRPr="00870221">
        <w:rPr>
          <w:rFonts w:hint="eastAsia"/>
          <w:sz w:val="24"/>
          <w:szCs w:val="24"/>
          <w:shd w:val="clear" w:color="auto" w:fill="auto"/>
        </w:rPr>
        <w:t>CPU</w:t>
      </w:r>
      <w:r w:rsidRPr="00870221">
        <w:rPr>
          <w:rFonts w:hint="eastAsia"/>
          <w:sz w:val="24"/>
          <w:szCs w:val="24"/>
          <w:shd w:val="clear" w:color="auto" w:fill="auto"/>
        </w:rPr>
        <w:t>和内存使用状况、与前端设备的连接状态。</w:t>
      </w:r>
    </w:p>
    <w:p w:rsidR="00870221" w:rsidRDefault="00870221" w:rsidP="00870221">
      <w:pPr>
        <w:pStyle w:val="a5"/>
        <w:spacing w:line="360" w:lineRule="auto"/>
        <w:ind w:leftChars="0" w:left="725" w:firstLine="0"/>
        <w:rPr>
          <w:sz w:val="24"/>
          <w:szCs w:val="24"/>
          <w:shd w:val="clear" w:color="auto" w:fill="auto"/>
        </w:rPr>
      </w:pPr>
    </w:p>
    <w:p w:rsidR="00A70A7A" w:rsidRPr="00A70A7A" w:rsidRDefault="00A70A7A" w:rsidP="00A70A7A">
      <w:pPr>
        <w:pStyle w:val="4"/>
        <w:rPr>
          <w:sz w:val="28"/>
          <w:szCs w:val="28"/>
        </w:rPr>
      </w:pPr>
      <w:r w:rsidRPr="00A70A7A">
        <w:rPr>
          <w:sz w:val="28"/>
          <w:szCs w:val="28"/>
        </w:rPr>
        <w:t>W</w:t>
      </w:r>
      <w:r w:rsidRPr="00A70A7A">
        <w:rPr>
          <w:rFonts w:hint="eastAsia"/>
          <w:sz w:val="28"/>
          <w:szCs w:val="28"/>
        </w:rPr>
        <w:t>eb</w:t>
      </w:r>
      <w:r w:rsidRPr="00A70A7A">
        <w:rPr>
          <w:rFonts w:hint="eastAsia"/>
          <w:sz w:val="28"/>
          <w:szCs w:val="28"/>
        </w:rPr>
        <w:t>门户管理</w:t>
      </w:r>
    </w:p>
    <w:p w:rsidR="00681E05" w:rsidRDefault="00781EBD" w:rsidP="00681E05">
      <w:pPr>
        <w:pStyle w:val="a5"/>
        <w:spacing w:line="360" w:lineRule="auto"/>
        <w:ind w:left="-10" w:firstLine="374"/>
        <w:rPr>
          <w:sz w:val="24"/>
          <w:szCs w:val="24"/>
          <w:shd w:val="clear" w:color="auto" w:fill="auto"/>
        </w:rPr>
      </w:pPr>
      <w:r w:rsidRPr="009D2873">
        <w:rPr>
          <w:rFonts w:hint="eastAsia"/>
          <w:sz w:val="24"/>
          <w:szCs w:val="24"/>
          <w:shd w:val="clear" w:color="auto" w:fill="auto"/>
        </w:rPr>
        <w:t>Web</w:t>
      </w:r>
      <w:r w:rsidRPr="009D2873">
        <w:rPr>
          <w:rFonts w:hint="eastAsia"/>
          <w:sz w:val="24"/>
          <w:szCs w:val="24"/>
          <w:shd w:val="clear" w:color="auto" w:fill="auto"/>
        </w:rPr>
        <w:t>门户，作为代理处理订户手机访问广告所属产品的商家网站的连接请求，并记录这些访问请求</w:t>
      </w:r>
      <w:r>
        <w:rPr>
          <w:rFonts w:hint="eastAsia"/>
          <w:sz w:val="24"/>
          <w:szCs w:val="24"/>
          <w:shd w:val="clear" w:color="auto" w:fill="auto"/>
        </w:rPr>
        <w:t>。</w:t>
      </w:r>
      <w:r w:rsidR="00681E05">
        <w:rPr>
          <w:sz w:val="24"/>
          <w:szCs w:val="24"/>
          <w:shd w:val="clear" w:color="auto" w:fill="auto"/>
        </w:rPr>
        <w:t>W</w:t>
      </w:r>
      <w:r w:rsidR="00681E05">
        <w:rPr>
          <w:rFonts w:hint="eastAsia"/>
          <w:sz w:val="24"/>
          <w:szCs w:val="24"/>
          <w:shd w:val="clear" w:color="auto" w:fill="auto"/>
        </w:rPr>
        <w:t>eb</w:t>
      </w:r>
      <w:r w:rsidR="00681E05">
        <w:rPr>
          <w:rFonts w:hint="eastAsia"/>
          <w:sz w:val="24"/>
          <w:szCs w:val="24"/>
          <w:shd w:val="clear" w:color="auto" w:fill="auto"/>
        </w:rPr>
        <w:t>门户管理主要用户设置该设置</w:t>
      </w:r>
      <w:r w:rsidR="00681E05">
        <w:rPr>
          <w:rFonts w:hint="eastAsia"/>
          <w:sz w:val="24"/>
          <w:szCs w:val="24"/>
          <w:shd w:val="clear" w:color="auto" w:fill="auto"/>
        </w:rPr>
        <w:t>Web</w:t>
      </w:r>
      <w:r w:rsidR="00681E05">
        <w:rPr>
          <w:rFonts w:hint="eastAsia"/>
          <w:sz w:val="24"/>
          <w:szCs w:val="24"/>
          <w:shd w:val="clear" w:color="auto" w:fill="auto"/>
        </w:rPr>
        <w:t>门户的名称、域名或者是</w:t>
      </w:r>
      <w:r w:rsidR="00681E05">
        <w:rPr>
          <w:rFonts w:hint="eastAsia"/>
          <w:sz w:val="24"/>
          <w:szCs w:val="24"/>
          <w:shd w:val="clear" w:color="auto" w:fill="auto"/>
        </w:rPr>
        <w:t>IP</w:t>
      </w:r>
      <w:r w:rsidR="00681E05">
        <w:rPr>
          <w:rFonts w:hint="eastAsia"/>
          <w:sz w:val="24"/>
          <w:szCs w:val="24"/>
          <w:shd w:val="clear" w:color="auto" w:fill="auto"/>
        </w:rPr>
        <w:t>地址。</w:t>
      </w:r>
    </w:p>
    <w:p w:rsidR="00781EBD" w:rsidRPr="009D2873" w:rsidRDefault="00781EBD" w:rsidP="00781EBD">
      <w:pPr>
        <w:pStyle w:val="a5"/>
        <w:spacing w:line="360" w:lineRule="auto"/>
        <w:ind w:left="-10"/>
        <w:rPr>
          <w:sz w:val="24"/>
          <w:szCs w:val="24"/>
          <w:shd w:val="clear" w:color="auto" w:fill="auto"/>
        </w:rPr>
      </w:pPr>
      <w:r>
        <w:rPr>
          <w:rFonts w:hint="eastAsia"/>
          <w:sz w:val="24"/>
          <w:szCs w:val="24"/>
          <w:shd w:val="clear" w:color="auto" w:fill="auto"/>
        </w:rPr>
        <w:t>Web</w:t>
      </w:r>
      <w:r>
        <w:rPr>
          <w:rFonts w:hint="eastAsia"/>
          <w:sz w:val="24"/>
          <w:szCs w:val="24"/>
          <w:shd w:val="clear" w:color="auto" w:fill="auto"/>
        </w:rPr>
        <w:t>门户服务器的地址应作为一个系统参数设置给播控服务器。该地址应该设置给各个发送服务器，发送服务器又应将其添加到广告索引文件中并</w:t>
      </w:r>
      <w:proofErr w:type="gramStart"/>
      <w:r>
        <w:rPr>
          <w:rFonts w:hint="eastAsia"/>
          <w:sz w:val="24"/>
          <w:szCs w:val="24"/>
          <w:shd w:val="clear" w:color="auto" w:fill="auto"/>
        </w:rPr>
        <w:t>传输给机顶</w:t>
      </w:r>
      <w:proofErr w:type="gramEnd"/>
      <w:r>
        <w:rPr>
          <w:rFonts w:hint="eastAsia"/>
          <w:sz w:val="24"/>
          <w:szCs w:val="24"/>
          <w:shd w:val="clear" w:color="auto" w:fill="auto"/>
        </w:rPr>
        <w:t>盒。机顶盒在生成广告相关的</w:t>
      </w:r>
      <w:proofErr w:type="gramStart"/>
      <w:r>
        <w:rPr>
          <w:rFonts w:hint="eastAsia"/>
          <w:sz w:val="24"/>
          <w:szCs w:val="24"/>
          <w:shd w:val="clear" w:color="auto" w:fill="auto"/>
        </w:rPr>
        <w:t>二维码时</w:t>
      </w:r>
      <w:proofErr w:type="gramEnd"/>
      <w:r>
        <w:rPr>
          <w:rFonts w:hint="eastAsia"/>
          <w:sz w:val="24"/>
          <w:szCs w:val="24"/>
          <w:shd w:val="clear" w:color="auto" w:fill="auto"/>
        </w:rPr>
        <w:t>，该</w:t>
      </w:r>
      <w:proofErr w:type="gramStart"/>
      <w:r>
        <w:rPr>
          <w:rFonts w:hint="eastAsia"/>
          <w:sz w:val="24"/>
          <w:szCs w:val="24"/>
          <w:shd w:val="clear" w:color="auto" w:fill="auto"/>
        </w:rPr>
        <w:t>二维码所</w:t>
      </w:r>
      <w:proofErr w:type="gramEnd"/>
      <w:r>
        <w:rPr>
          <w:rFonts w:hint="eastAsia"/>
          <w:sz w:val="24"/>
          <w:szCs w:val="24"/>
          <w:shd w:val="clear" w:color="auto" w:fill="auto"/>
        </w:rPr>
        <w:t>构成的</w:t>
      </w:r>
      <w:r>
        <w:rPr>
          <w:rFonts w:hint="eastAsia"/>
          <w:sz w:val="24"/>
          <w:szCs w:val="24"/>
          <w:shd w:val="clear" w:color="auto" w:fill="auto"/>
        </w:rPr>
        <w:t>URL</w:t>
      </w:r>
      <w:r>
        <w:rPr>
          <w:rFonts w:hint="eastAsia"/>
          <w:sz w:val="24"/>
          <w:szCs w:val="24"/>
          <w:shd w:val="clear" w:color="auto" w:fill="auto"/>
        </w:rPr>
        <w:t>的服务器地址部分就是该地址；参数部分则包含附加的信息（广告</w:t>
      </w:r>
      <w:r>
        <w:rPr>
          <w:rFonts w:hint="eastAsia"/>
          <w:sz w:val="24"/>
          <w:szCs w:val="24"/>
          <w:shd w:val="clear" w:color="auto" w:fill="auto"/>
        </w:rPr>
        <w:t>ID</w:t>
      </w:r>
      <w:r>
        <w:rPr>
          <w:rFonts w:hint="eastAsia"/>
          <w:sz w:val="24"/>
          <w:szCs w:val="24"/>
          <w:shd w:val="clear" w:color="auto" w:fill="auto"/>
        </w:rPr>
        <w:t>，或者是广告显示记录参数等）。</w:t>
      </w:r>
    </w:p>
    <w:p w:rsidR="00B81391" w:rsidRDefault="005808D6" w:rsidP="00DD7E6C">
      <w:pPr>
        <w:pStyle w:val="3"/>
        <w:rPr>
          <w:sz w:val="28"/>
          <w:szCs w:val="28"/>
        </w:rPr>
      </w:pPr>
      <w:bookmarkStart w:id="72" w:name="_Toc452383281"/>
      <w:r>
        <w:rPr>
          <w:rFonts w:hint="eastAsia"/>
          <w:sz w:val="28"/>
          <w:szCs w:val="28"/>
        </w:rPr>
        <w:t>运营</w:t>
      </w:r>
      <w:r w:rsidR="00DD7E6C" w:rsidRPr="00972CC6">
        <w:rPr>
          <w:rFonts w:hint="eastAsia"/>
          <w:sz w:val="28"/>
          <w:szCs w:val="28"/>
        </w:rPr>
        <w:t>管理</w:t>
      </w:r>
      <w:bookmarkEnd w:id="72"/>
    </w:p>
    <w:p w:rsidR="005808D6" w:rsidRDefault="005808D6" w:rsidP="005808D6">
      <w:pPr>
        <w:pStyle w:val="4"/>
        <w:rPr>
          <w:sz w:val="28"/>
          <w:szCs w:val="28"/>
        </w:rPr>
      </w:pPr>
      <w:r w:rsidRPr="005808D6">
        <w:rPr>
          <w:rFonts w:hint="eastAsia"/>
          <w:sz w:val="28"/>
          <w:szCs w:val="28"/>
        </w:rPr>
        <w:t>数字电视运营商管理</w:t>
      </w:r>
    </w:p>
    <w:p w:rsidR="005808D6" w:rsidRDefault="005808D6" w:rsidP="005808D6">
      <w:pPr>
        <w:pStyle w:val="a5"/>
        <w:spacing w:line="360" w:lineRule="auto"/>
        <w:ind w:left="-10"/>
        <w:rPr>
          <w:sz w:val="24"/>
          <w:szCs w:val="24"/>
          <w:shd w:val="clear" w:color="auto" w:fill="auto"/>
        </w:rPr>
      </w:pPr>
      <w:r w:rsidRPr="005808D6">
        <w:rPr>
          <w:rFonts w:hint="eastAsia"/>
          <w:sz w:val="24"/>
          <w:szCs w:val="24"/>
          <w:shd w:val="clear" w:color="auto" w:fill="auto"/>
        </w:rPr>
        <w:t>数字电视运营商由运营管理员在广告播放服务器中进行管理。在数字电视运营</w:t>
      </w:r>
      <w:proofErr w:type="gramStart"/>
      <w:r w:rsidRPr="005808D6">
        <w:rPr>
          <w:rFonts w:hint="eastAsia"/>
          <w:sz w:val="24"/>
          <w:szCs w:val="24"/>
          <w:shd w:val="clear" w:color="auto" w:fill="auto"/>
        </w:rPr>
        <w:t>商部署</w:t>
      </w:r>
      <w:proofErr w:type="gramEnd"/>
      <w:r w:rsidRPr="005808D6">
        <w:rPr>
          <w:rFonts w:hint="eastAsia"/>
          <w:sz w:val="24"/>
          <w:szCs w:val="24"/>
          <w:shd w:val="clear" w:color="auto" w:fill="auto"/>
        </w:rPr>
        <w:t>广告发送器之前需要在播控服务器添加数字电视运营商的相关信息，完</w:t>
      </w:r>
      <w:r w:rsidRPr="005808D6">
        <w:rPr>
          <w:rFonts w:hint="eastAsia"/>
          <w:sz w:val="24"/>
          <w:szCs w:val="24"/>
          <w:shd w:val="clear" w:color="auto" w:fill="auto"/>
        </w:rPr>
        <w:lastRenderedPageBreak/>
        <w:t>成</w:t>
      </w:r>
      <w:proofErr w:type="gramStart"/>
      <w:r w:rsidRPr="005808D6">
        <w:rPr>
          <w:rFonts w:hint="eastAsia"/>
          <w:sz w:val="24"/>
          <w:szCs w:val="24"/>
          <w:shd w:val="clear" w:color="auto" w:fill="auto"/>
        </w:rPr>
        <w:t>后数字</w:t>
      </w:r>
      <w:proofErr w:type="gramEnd"/>
      <w:r w:rsidRPr="005808D6">
        <w:rPr>
          <w:rFonts w:hint="eastAsia"/>
          <w:sz w:val="24"/>
          <w:szCs w:val="24"/>
          <w:shd w:val="clear" w:color="auto" w:fill="auto"/>
        </w:rPr>
        <w:t>电视运营商获取播控服务器中对应的账号和密码，该账户和密码用于该数字电视运营商对应的广告发送器连接播控服务器的秘</w:t>
      </w:r>
      <w:proofErr w:type="gramStart"/>
      <w:r w:rsidRPr="005808D6">
        <w:rPr>
          <w:rFonts w:hint="eastAsia"/>
          <w:sz w:val="24"/>
          <w:szCs w:val="24"/>
          <w:shd w:val="clear" w:color="auto" w:fill="auto"/>
        </w:rPr>
        <w:t>钥</w:t>
      </w:r>
      <w:proofErr w:type="gramEnd"/>
      <w:r w:rsidRPr="005808D6">
        <w:rPr>
          <w:rFonts w:hint="eastAsia"/>
          <w:sz w:val="24"/>
          <w:szCs w:val="24"/>
          <w:shd w:val="clear" w:color="auto" w:fill="auto"/>
        </w:rPr>
        <w:t>。</w:t>
      </w:r>
      <w:r>
        <w:rPr>
          <w:rFonts w:hint="eastAsia"/>
          <w:sz w:val="24"/>
          <w:szCs w:val="24"/>
          <w:shd w:val="clear" w:color="auto" w:fill="auto"/>
        </w:rPr>
        <w:t>具体功能：</w:t>
      </w:r>
    </w:p>
    <w:p w:rsidR="005808D6" w:rsidRDefault="005808D6" w:rsidP="005808D6">
      <w:pPr>
        <w:pStyle w:val="a5"/>
        <w:numPr>
          <w:ilvl w:val="0"/>
          <w:numId w:val="37"/>
        </w:numPr>
        <w:spacing w:line="360" w:lineRule="auto"/>
        <w:ind w:leftChars="0"/>
        <w:rPr>
          <w:sz w:val="24"/>
          <w:szCs w:val="24"/>
          <w:shd w:val="clear" w:color="auto" w:fill="auto"/>
        </w:rPr>
      </w:pPr>
      <w:r>
        <w:rPr>
          <w:rFonts w:hint="eastAsia"/>
          <w:sz w:val="24"/>
          <w:szCs w:val="24"/>
          <w:shd w:val="clear" w:color="auto" w:fill="auto"/>
        </w:rPr>
        <w:t>运营管理员添加、修改、删除数字电视运营商</w:t>
      </w:r>
    </w:p>
    <w:p w:rsidR="005808D6" w:rsidRPr="005808D6" w:rsidRDefault="00261D89" w:rsidP="005808D6">
      <w:pPr>
        <w:pStyle w:val="a5"/>
        <w:numPr>
          <w:ilvl w:val="0"/>
          <w:numId w:val="37"/>
        </w:numPr>
        <w:spacing w:line="360" w:lineRule="auto"/>
        <w:ind w:leftChars="0"/>
        <w:rPr>
          <w:sz w:val="24"/>
          <w:szCs w:val="24"/>
          <w:shd w:val="clear" w:color="auto" w:fill="auto"/>
        </w:rPr>
      </w:pPr>
      <w:r>
        <w:rPr>
          <w:rFonts w:hint="eastAsia"/>
          <w:sz w:val="24"/>
          <w:szCs w:val="24"/>
          <w:shd w:val="clear" w:color="auto" w:fill="auto"/>
        </w:rPr>
        <w:t>维护数字电视运营商与其对应的广告发送器之间的</w:t>
      </w:r>
      <w:r w:rsidR="00695E42">
        <w:rPr>
          <w:rFonts w:hint="eastAsia"/>
          <w:sz w:val="24"/>
          <w:szCs w:val="24"/>
          <w:shd w:val="clear" w:color="auto" w:fill="auto"/>
        </w:rPr>
        <w:t>数据关系</w:t>
      </w:r>
    </w:p>
    <w:p w:rsidR="00DD7E6C" w:rsidRPr="00972CC6" w:rsidRDefault="00DD7E6C" w:rsidP="00DD7E6C">
      <w:pPr>
        <w:pStyle w:val="4"/>
        <w:rPr>
          <w:sz w:val="28"/>
          <w:szCs w:val="28"/>
        </w:rPr>
      </w:pPr>
      <w:r w:rsidRPr="00972CC6">
        <w:rPr>
          <w:rFonts w:hint="eastAsia"/>
          <w:sz w:val="28"/>
          <w:szCs w:val="28"/>
        </w:rPr>
        <w:t>广告类型管理</w:t>
      </w:r>
    </w:p>
    <w:p w:rsidR="00DD7E6C" w:rsidRDefault="00DD7E6C" w:rsidP="00DD7E6C">
      <w:pPr>
        <w:pStyle w:val="a5"/>
        <w:spacing w:line="360" w:lineRule="auto"/>
        <w:ind w:leftChars="0" w:left="0" w:firstLine="420"/>
        <w:rPr>
          <w:sz w:val="24"/>
          <w:szCs w:val="24"/>
          <w:shd w:val="clear" w:color="auto" w:fill="auto"/>
        </w:rPr>
      </w:pPr>
      <w:r>
        <w:rPr>
          <w:rFonts w:hint="eastAsia"/>
          <w:sz w:val="24"/>
          <w:szCs w:val="24"/>
          <w:shd w:val="clear" w:color="auto" w:fill="auto"/>
        </w:rPr>
        <w:t>广告类型由业务管理员在广告播控服务器进行管理。系统安装设置完成之后，应该按照缺省配置自动创建广告类型表。为了方便扩展，我们允许通过特殊账户来修改广告类型设置。</w:t>
      </w:r>
    </w:p>
    <w:p w:rsidR="00DD7E6C" w:rsidRPr="00DD7E6C" w:rsidRDefault="00DD7E6C" w:rsidP="00DD7E6C">
      <w:pPr>
        <w:pStyle w:val="a5"/>
        <w:ind w:left="-10"/>
      </w:pPr>
      <w:r>
        <w:rPr>
          <w:rFonts w:hint="eastAsia"/>
          <w:sz w:val="24"/>
          <w:szCs w:val="24"/>
          <w:shd w:val="clear" w:color="auto" w:fill="auto"/>
        </w:rPr>
        <w:t>在系统第一次运行，或者广告类型有修改的时候，播控服务器应该将广告类型告知各个发送器；在某个广告发送器第一次与系统建立连接的时候，播控服务器也应该将广告类型告知该广告发送器。</w:t>
      </w:r>
    </w:p>
    <w:p w:rsidR="00DD7E6C" w:rsidRPr="00DA4375" w:rsidRDefault="00DD7E6C" w:rsidP="00DD7E6C">
      <w:pPr>
        <w:pStyle w:val="4"/>
        <w:rPr>
          <w:sz w:val="28"/>
          <w:szCs w:val="28"/>
        </w:rPr>
      </w:pPr>
      <w:r w:rsidRPr="00DA4375">
        <w:rPr>
          <w:rFonts w:hint="eastAsia"/>
          <w:sz w:val="28"/>
          <w:szCs w:val="28"/>
        </w:rPr>
        <w:t>广告套餐管理</w:t>
      </w:r>
    </w:p>
    <w:p w:rsidR="00DD7E6C" w:rsidRPr="002633C1" w:rsidRDefault="00DD7E6C" w:rsidP="00DD7E6C">
      <w:pPr>
        <w:pStyle w:val="a5"/>
        <w:spacing w:line="360" w:lineRule="auto"/>
        <w:ind w:left="-10"/>
        <w:rPr>
          <w:sz w:val="24"/>
          <w:szCs w:val="24"/>
          <w:shd w:val="clear" w:color="auto" w:fill="auto"/>
        </w:rPr>
      </w:pPr>
      <w:r w:rsidRPr="002633C1">
        <w:rPr>
          <w:rFonts w:hint="eastAsia"/>
          <w:sz w:val="24"/>
          <w:szCs w:val="24"/>
          <w:shd w:val="clear" w:color="auto" w:fill="auto"/>
        </w:rPr>
        <w:t>广告套餐设置流程图</w:t>
      </w:r>
      <w:r>
        <w:rPr>
          <w:rFonts w:hint="eastAsia"/>
          <w:sz w:val="24"/>
          <w:szCs w:val="24"/>
          <w:shd w:val="clear" w:color="auto" w:fill="auto"/>
        </w:rPr>
        <w:t>如图</w:t>
      </w:r>
      <w:r>
        <w:rPr>
          <w:rFonts w:hint="eastAsia"/>
          <w:sz w:val="24"/>
          <w:szCs w:val="24"/>
          <w:shd w:val="clear" w:color="auto" w:fill="auto"/>
        </w:rPr>
        <w:t>4-4</w:t>
      </w:r>
      <w:r>
        <w:rPr>
          <w:rFonts w:hint="eastAsia"/>
          <w:sz w:val="24"/>
          <w:szCs w:val="24"/>
          <w:shd w:val="clear" w:color="auto" w:fill="auto"/>
        </w:rPr>
        <w:t>所示</w:t>
      </w:r>
      <w:r w:rsidRPr="002633C1">
        <w:rPr>
          <w:rFonts w:hint="eastAsia"/>
          <w:sz w:val="24"/>
          <w:szCs w:val="24"/>
          <w:shd w:val="clear" w:color="auto" w:fill="auto"/>
        </w:rPr>
        <w:t>：</w:t>
      </w:r>
    </w:p>
    <w:p w:rsidR="00DD7E6C" w:rsidRDefault="00DD7E6C" w:rsidP="00DD7E6C">
      <w:pPr>
        <w:pStyle w:val="a5"/>
        <w:spacing w:line="360" w:lineRule="auto"/>
        <w:ind w:left="-10" w:firstLine="374"/>
        <w:jc w:val="center"/>
      </w:pPr>
      <w:r>
        <w:rPr>
          <w:noProof/>
        </w:rPr>
        <w:drawing>
          <wp:inline distT="0" distB="0" distL="0" distR="0" wp14:anchorId="66F34FA6" wp14:editId="1F43759D">
            <wp:extent cx="3364230" cy="3959225"/>
            <wp:effectExtent l="0" t="0" r="7620" b="3175"/>
            <wp:docPr id="5" name="图片 5" descr="C:\Users\Administrator\Desktop\流程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流程图\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230" cy="3959225"/>
                    </a:xfrm>
                    <a:prstGeom prst="rect">
                      <a:avLst/>
                    </a:prstGeom>
                    <a:noFill/>
                    <a:ln>
                      <a:noFill/>
                    </a:ln>
                  </pic:spPr>
                </pic:pic>
              </a:graphicData>
            </a:graphic>
          </wp:inline>
        </w:drawing>
      </w:r>
    </w:p>
    <w:p w:rsidR="00DD7E6C" w:rsidRPr="00B34105" w:rsidRDefault="00DD7E6C" w:rsidP="00DD7E6C">
      <w:pPr>
        <w:pStyle w:val="a5"/>
        <w:spacing w:line="360" w:lineRule="auto"/>
        <w:ind w:left="-10" w:firstLine="374"/>
        <w:jc w:val="center"/>
        <w:rPr>
          <w:b/>
          <w:shd w:val="clear" w:color="auto" w:fill="auto"/>
        </w:rPr>
      </w:pPr>
      <w:r w:rsidRPr="00B34105">
        <w:rPr>
          <w:rFonts w:hint="eastAsia"/>
          <w:b/>
          <w:shd w:val="clear" w:color="auto" w:fill="auto"/>
        </w:rPr>
        <w:t>图</w:t>
      </w:r>
      <w:r w:rsidRPr="00B34105">
        <w:rPr>
          <w:rFonts w:hint="eastAsia"/>
          <w:b/>
          <w:shd w:val="clear" w:color="auto" w:fill="auto"/>
        </w:rPr>
        <w:t>4-4</w:t>
      </w:r>
      <w:r w:rsidRPr="00B34105">
        <w:rPr>
          <w:rFonts w:hint="eastAsia"/>
          <w:b/>
          <w:shd w:val="clear" w:color="auto" w:fill="auto"/>
        </w:rPr>
        <w:t>广告套餐设置流程图</w:t>
      </w:r>
    </w:p>
    <w:p w:rsidR="00DD7E6C" w:rsidRDefault="00DD7E6C" w:rsidP="00DD7E6C">
      <w:pPr>
        <w:pStyle w:val="a5"/>
        <w:spacing w:line="360" w:lineRule="auto"/>
        <w:ind w:left="-10" w:firstLine="374"/>
        <w:rPr>
          <w:sz w:val="24"/>
          <w:szCs w:val="24"/>
          <w:shd w:val="clear" w:color="auto" w:fill="auto"/>
        </w:rPr>
      </w:pPr>
      <w:r w:rsidRPr="00731F35">
        <w:rPr>
          <w:rFonts w:hint="eastAsia"/>
          <w:sz w:val="24"/>
          <w:szCs w:val="24"/>
          <w:shd w:val="clear" w:color="auto" w:fill="auto"/>
        </w:rPr>
        <w:lastRenderedPageBreak/>
        <w:t>广告套餐</w:t>
      </w:r>
      <w:proofErr w:type="gramStart"/>
      <w:r w:rsidRPr="00731F35">
        <w:rPr>
          <w:rFonts w:hint="eastAsia"/>
          <w:sz w:val="24"/>
          <w:szCs w:val="24"/>
          <w:shd w:val="clear" w:color="auto" w:fill="auto"/>
        </w:rPr>
        <w:t>包功能</w:t>
      </w:r>
      <w:proofErr w:type="gramEnd"/>
      <w:r>
        <w:rPr>
          <w:rFonts w:hint="eastAsia"/>
          <w:sz w:val="24"/>
          <w:szCs w:val="24"/>
          <w:shd w:val="clear" w:color="auto" w:fill="auto"/>
        </w:rPr>
        <w:t>描述</w:t>
      </w:r>
      <w:r w:rsidRPr="00731F35">
        <w:rPr>
          <w:rFonts w:hint="eastAsia"/>
          <w:sz w:val="24"/>
          <w:szCs w:val="24"/>
          <w:shd w:val="clear" w:color="auto" w:fill="auto"/>
        </w:rPr>
        <w:t>：</w:t>
      </w:r>
    </w:p>
    <w:p w:rsidR="00DD7E6C" w:rsidRPr="00B81391" w:rsidRDefault="00DD7E6C" w:rsidP="00DD7E6C">
      <w:pPr>
        <w:pStyle w:val="af"/>
        <w:numPr>
          <w:ilvl w:val="0"/>
          <w:numId w:val="26"/>
        </w:numPr>
        <w:spacing w:line="360" w:lineRule="auto"/>
        <w:ind w:firstLineChars="0"/>
        <w:rPr>
          <w:rFonts w:hAnsi="宋体"/>
          <w:sz w:val="24"/>
          <w:szCs w:val="24"/>
        </w:rPr>
      </w:pPr>
      <w:r w:rsidRPr="00B81391">
        <w:rPr>
          <w:rFonts w:hAnsi="宋体" w:hint="eastAsia"/>
          <w:sz w:val="24"/>
          <w:szCs w:val="24"/>
        </w:rPr>
        <w:t>运营管理员根据</w:t>
      </w:r>
      <w:r w:rsidRPr="00B81391">
        <w:rPr>
          <w:rFonts w:hAnsi="宋体"/>
          <w:sz w:val="24"/>
          <w:szCs w:val="24"/>
        </w:rPr>
        <w:t>各电视运营商（广告发送器）的签约业务</w:t>
      </w:r>
      <w:r w:rsidRPr="00B81391">
        <w:rPr>
          <w:rFonts w:hAnsi="宋体" w:hint="eastAsia"/>
          <w:sz w:val="24"/>
          <w:szCs w:val="24"/>
        </w:rPr>
        <w:t>（</w:t>
      </w:r>
      <w:r w:rsidRPr="00B81391">
        <w:rPr>
          <w:rFonts w:hAnsi="宋体"/>
          <w:sz w:val="24"/>
          <w:szCs w:val="24"/>
        </w:rPr>
        <w:t>频道）</w:t>
      </w:r>
      <w:r w:rsidRPr="00B81391">
        <w:rPr>
          <w:rFonts w:hAnsi="宋体" w:hint="eastAsia"/>
          <w:sz w:val="24"/>
          <w:szCs w:val="24"/>
        </w:rPr>
        <w:t>支持</w:t>
      </w:r>
      <w:r w:rsidRPr="00B81391">
        <w:rPr>
          <w:rFonts w:hAnsi="宋体"/>
          <w:sz w:val="24"/>
          <w:szCs w:val="24"/>
        </w:rPr>
        <w:t>的广告类型</w:t>
      </w:r>
      <w:r w:rsidRPr="00B81391">
        <w:rPr>
          <w:rFonts w:hAnsi="宋体" w:hint="eastAsia"/>
          <w:sz w:val="24"/>
          <w:szCs w:val="24"/>
        </w:rPr>
        <w:t>和支持</w:t>
      </w:r>
      <w:r w:rsidRPr="00B81391">
        <w:rPr>
          <w:rFonts w:hAnsi="宋体"/>
          <w:sz w:val="24"/>
          <w:szCs w:val="24"/>
        </w:rPr>
        <w:t>的与频道无关的广告</w:t>
      </w:r>
      <w:r w:rsidRPr="00B81391">
        <w:rPr>
          <w:rFonts w:hAnsi="宋体" w:hint="eastAsia"/>
          <w:sz w:val="24"/>
          <w:szCs w:val="24"/>
        </w:rPr>
        <w:t>类型生成</w:t>
      </w:r>
      <w:r w:rsidRPr="00B81391">
        <w:rPr>
          <w:rFonts w:hAnsi="宋体"/>
          <w:sz w:val="24"/>
          <w:szCs w:val="24"/>
        </w:rPr>
        <w:t>广告套餐。</w:t>
      </w:r>
    </w:p>
    <w:p w:rsidR="00DD7E6C" w:rsidRDefault="00DD7E6C" w:rsidP="00DD7E6C">
      <w:pPr>
        <w:pStyle w:val="af"/>
        <w:numPr>
          <w:ilvl w:val="0"/>
          <w:numId w:val="26"/>
        </w:numPr>
        <w:spacing w:line="360" w:lineRule="auto"/>
        <w:ind w:firstLineChars="0"/>
        <w:rPr>
          <w:rFonts w:hAnsi="宋体"/>
          <w:sz w:val="24"/>
          <w:szCs w:val="24"/>
        </w:rPr>
      </w:pPr>
      <w:r w:rsidRPr="00B81391">
        <w:rPr>
          <w:rFonts w:hAnsi="宋体" w:hint="eastAsia"/>
          <w:sz w:val="24"/>
          <w:szCs w:val="24"/>
        </w:rPr>
        <w:t>可查看广告</w:t>
      </w:r>
      <w:r w:rsidRPr="00B81391">
        <w:rPr>
          <w:rFonts w:hAnsi="宋体"/>
          <w:sz w:val="24"/>
          <w:szCs w:val="24"/>
        </w:rPr>
        <w:t>套餐，根据广告</w:t>
      </w:r>
      <w:r w:rsidRPr="00B81391">
        <w:rPr>
          <w:rFonts w:hAnsi="宋体" w:hint="eastAsia"/>
          <w:sz w:val="24"/>
          <w:szCs w:val="24"/>
        </w:rPr>
        <w:t>类型</w:t>
      </w:r>
      <w:r w:rsidRPr="00B81391">
        <w:rPr>
          <w:rFonts w:hAnsi="宋体"/>
          <w:sz w:val="24"/>
          <w:szCs w:val="24"/>
        </w:rPr>
        <w:t>对广告套餐列表，并可打印广告套餐和</w:t>
      </w:r>
      <w:r>
        <w:rPr>
          <w:rFonts w:hAnsi="宋体" w:hint="eastAsia"/>
          <w:sz w:val="24"/>
          <w:szCs w:val="24"/>
        </w:rPr>
        <w:t xml:space="preserve">  </w:t>
      </w:r>
      <w:r w:rsidRPr="00B81391">
        <w:rPr>
          <w:rFonts w:hAnsi="宋体"/>
          <w:sz w:val="24"/>
          <w:szCs w:val="24"/>
        </w:rPr>
        <w:t>套餐列表，还可以导出为</w:t>
      </w:r>
      <w:r w:rsidRPr="00B81391">
        <w:rPr>
          <w:rFonts w:hAnsi="宋体"/>
          <w:sz w:val="24"/>
          <w:szCs w:val="24"/>
        </w:rPr>
        <w:t>excel</w:t>
      </w:r>
      <w:r w:rsidRPr="00B81391">
        <w:rPr>
          <w:rFonts w:hAnsi="宋体"/>
          <w:sz w:val="24"/>
          <w:szCs w:val="24"/>
        </w:rPr>
        <w:t>文件</w:t>
      </w:r>
    </w:p>
    <w:p w:rsidR="00DD7E6C" w:rsidRPr="00B81391" w:rsidRDefault="00DD7E6C" w:rsidP="00DD7E6C">
      <w:pPr>
        <w:numPr>
          <w:ilvl w:val="0"/>
          <w:numId w:val="26"/>
        </w:numPr>
        <w:spacing w:line="360" w:lineRule="auto"/>
        <w:rPr>
          <w:rFonts w:hAnsi="宋体"/>
          <w:sz w:val="24"/>
          <w:szCs w:val="24"/>
        </w:rPr>
      </w:pPr>
      <w:r>
        <w:rPr>
          <w:rFonts w:hAnsi="宋体" w:hint="eastAsia"/>
          <w:sz w:val="24"/>
          <w:szCs w:val="24"/>
        </w:rPr>
        <w:t>可添加</w:t>
      </w:r>
      <w:r w:rsidRPr="00B81391">
        <w:rPr>
          <w:rFonts w:hAnsi="宋体" w:hint="eastAsia"/>
          <w:sz w:val="24"/>
          <w:szCs w:val="24"/>
        </w:rPr>
        <w:t>广告</w:t>
      </w:r>
      <w:r w:rsidRPr="00B81391">
        <w:rPr>
          <w:rFonts w:hAnsi="宋体"/>
          <w:sz w:val="24"/>
          <w:szCs w:val="24"/>
        </w:rPr>
        <w:t>套餐信息，包括广告类型，</w:t>
      </w:r>
      <w:r w:rsidRPr="00B81391">
        <w:rPr>
          <w:rFonts w:hAnsi="宋体" w:hint="eastAsia"/>
          <w:sz w:val="24"/>
          <w:szCs w:val="24"/>
        </w:rPr>
        <w:t>播发该</w:t>
      </w:r>
      <w:r w:rsidRPr="00B81391">
        <w:rPr>
          <w:rFonts w:hAnsi="宋体"/>
          <w:sz w:val="24"/>
          <w:szCs w:val="24"/>
        </w:rPr>
        <w:t>广告</w:t>
      </w:r>
      <w:r w:rsidRPr="00B81391">
        <w:rPr>
          <w:rFonts w:hAnsi="宋体" w:hint="eastAsia"/>
          <w:sz w:val="24"/>
          <w:szCs w:val="24"/>
        </w:rPr>
        <w:t>套餐</w:t>
      </w:r>
      <w:r w:rsidRPr="00B81391">
        <w:rPr>
          <w:rFonts w:hAnsi="宋体"/>
          <w:sz w:val="24"/>
          <w:szCs w:val="24"/>
        </w:rPr>
        <w:t>的</w:t>
      </w:r>
      <w:r w:rsidRPr="00B81391">
        <w:rPr>
          <w:rFonts w:hAnsi="宋体" w:hint="eastAsia"/>
          <w:sz w:val="24"/>
          <w:szCs w:val="24"/>
        </w:rPr>
        <w:t>运营商</w:t>
      </w:r>
      <w:r w:rsidRPr="00B81391">
        <w:rPr>
          <w:rFonts w:hAnsi="宋体"/>
          <w:sz w:val="24"/>
          <w:szCs w:val="24"/>
        </w:rPr>
        <w:t>（发送器），</w:t>
      </w:r>
      <w:r w:rsidRPr="00B81391">
        <w:rPr>
          <w:rFonts w:hAnsi="宋体" w:hint="eastAsia"/>
          <w:sz w:val="24"/>
          <w:szCs w:val="24"/>
        </w:rPr>
        <w:t>运营商</w:t>
      </w:r>
      <w:r w:rsidRPr="00B81391">
        <w:rPr>
          <w:rFonts w:hAnsi="宋体"/>
          <w:sz w:val="24"/>
          <w:szCs w:val="24"/>
        </w:rPr>
        <w:t>播发</w:t>
      </w:r>
      <w:r w:rsidRPr="00B81391">
        <w:rPr>
          <w:rFonts w:hAnsi="宋体" w:hint="eastAsia"/>
          <w:sz w:val="24"/>
          <w:szCs w:val="24"/>
        </w:rPr>
        <w:t>该</w:t>
      </w:r>
      <w:r w:rsidRPr="00B81391">
        <w:rPr>
          <w:rFonts w:hAnsi="宋体"/>
          <w:sz w:val="24"/>
          <w:szCs w:val="24"/>
        </w:rPr>
        <w:t>广告</w:t>
      </w:r>
      <w:r w:rsidRPr="00B81391">
        <w:rPr>
          <w:rFonts w:hAnsi="宋体" w:hint="eastAsia"/>
          <w:sz w:val="24"/>
          <w:szCs w:val="24"/>
        </w:rPr>
        <w:t>套餐</w:t>
      </w:r>
      <w:r w:rsidRPr="00B81391">
        <w:rPr>
          <w:rFonts w:hAnsi="宋体"/>
          <w:sz w:val="24"/>
          <w:szCs w:val="24"/>
        </w:rPr>
        <w:t>的频道列表，</w:t>
      </w:r>
      <w:r w:rsidRPr="00B81391">
        <w:rPr>
          <w:rFonts w:hAnsi="宋体" w:hint="eastAsia"/>
          <w:sz w:val="24"/>
          <w:szCs w:val="24"/>
        </w:rPr>
        <w:t>播发</w:t>
      </w:r>
      <w:r w:rsidRPr="00B81391">
        <w:rPr>
          <w:rFonts w:hAnsi="宋体"/>
          <w:sz w:val="24"/>
          <w:szCs w:val="24"/>
        </w:rPr>
        <w:t>日（星期几），</w:t>
      </w:r>
      <w:r w:rsidRPr="00B81391">
        <w:rPr>
          <w:rFonts w:hAnsi="宋体" w:hint="eastAsia"/>
          <w:sz w:val="24"/>
          <w:szCs w:val="24"/>
        </w:rPr>
        <w:t>播发</w:t>
      </w:r>
      <w:r w:rsidRPr="00B81391">
        <w:rPr>
          <w:rFonts w:hAnsi="宋体"/>
          <w:sz w:val="24"/>
          <w:szCs w:val="24"/>
        </w:rPr>
        <w:t>时间段</w:t>
      </w:r>
      <w:r w:rsidRPr="00B81391">
        <w:rPr>
          <w:rFonts w:hAnsi="宋体" w:hint="eastAsia"/>
          <w:sz w:val="24"/>
          <w:szCs w:val="24"/>
        </w:rPr>
        <w:t>，</w:t>
      </w:r>
      <w:r w:rsidRPr="00B81391">
        <w:rPr>
          <w:rFonts w:hAnsi="宋体"/>
          <w:sz w:val="24"/>
          <w:szCs w:val="24"/>
        </w:rPr>
        <w:t>单次展示时长</w:t>
      </w:r>
      <w:r w:rsidRPr="00B81391">
        <w:rPr>
          <w:rFonts w:hAnsi="宋体" w:hint="eastAsia"/>
          <w:sz w:val="24"/>
          <w:szCs w:val="24"/>
        </w:rPr>
        <w:t>和</w:t>
      </w:r>
      <w:r w:rsidRPr="00B81391">
        <w:rPr>
          <w:rFonts w:hAnsi="宋体"/>
          <w:sz w:val="24"/>
          <w:szCs w:val="24"/>
        </w:rPr>
        <w:t>展示次数</w:t>
      </w:r>
      <w:r w:rsidRPr="00B81391">
        <w:rPr>
          <w:rFonts w:hAnsi="宋体" w:hint="eastAsia"/>
          <w:sz w:val="24"/>
          <w:szCs w:val="24"/>
        </w:rPr>
        <w:t>（插屏</w:t>
      </w:r>
      <w:r w:rsidRPr="00B81391">
        <w:rPr>
          <w:rFonts w:hAnsi="宋体"/>
          <w:sz w:val="24"/>
          <w:szCs w:val="24"/>
        </w:rPr>
        <w:t>图片</w:t>
      </w:r>
      <w:r w:rsidRPr="00B81391">
        <w:rPr>
          <w:rFonts w:hAnsi="宋体" w:hint="eastAsia"/>
          <w:sz w:val="24"/>
          <w:szCs w:val="24"/>
        </w:rPr>
        <w:t>和</w:t>
      </w:r>
      <w:r w:rsidRPr="00B81391">
        <w:rPr>
          <w:rFonts w:hAnsi="宋体"/>
          <w:sz w:val="24"/>
          <w:szCs w:val="24"/>
        </w:rPr>
        <w:t>滚动广告），</w:t>
      </w:r>
      <w:r w:rsidRPr="00B81391">
        <w:rPr>
          <w:rFonts w:hAnsi="宋体" w:hint="eastAsia"/>
          <w:sz w:val="24"/>
          <w:szCs w:val="24"/>
        </w:rPr>
        <w:t>套餐</w:t>
      </w:r>
      <w:r w:rsidRPr="00B81391">
        <w:rPr>
          <w:rFonts w:hAnsi="宋体"/>
          <w:sz w:val="24"/>
          <w:szCs w:val="24"/>
        </w:rPr>
        <w:t>时效</w:t>
      </w:r>
    </w:p>
    <w:p w:rsidR="00DD7E6C" w:rsidRDefault="00DD7E6C" w:rsidP="00DD7E6C">
      <w:pPr>
        <w:pStyle w:val="af"/>
        <w:numPr>
          <w:ilvl w:val="0"/>
          <w:numId w:val="26"/>
        </w:numPr>
        <w:spacing w:line="360" w:lineRule="auto"/>
        <w:ind w:firstLineChars="0"/>
        <w:rPr>
          <w:rFonts w:hAnsi="宋体"/>
          <w:sz w:val="24"/>
          <w:szCs w:val="24"/>
        </w:rPr>
      </w:pPr>
      <w:r w:rsidRPr="00B81391">
        <w:rPr>
          <w:rFonts w:hAnsi="宋体" w:hint="eastAsia"/>
          <w:sz w:val="24"/>
          <w:szCs w:val="24"/>
        </w:rPr>
        <w:t>查看广告</w:t>
      </w:r>
      <w:r w:rsidRPr="00B81391">
        <w:rPr>
          <w:rFonts w:hAnsi="宋体"/>
          <w:sz w:val="24"/>
          <w:szCs w:val="24"/>
        </w:rPr>
        <w:t>套餐的运营信息，包括运营状态</w:t>
      </w:r>
      <w:r>
        <w:rPr>
          <w:rFonts w:hAnsi="宋体" w:hint="eastAsia"/>
          <w:sz w:val="24"/>
          <w:szCs w:val="24"/>
        </w:rPr>
        <w:t>（未生效、可运营、已运营）</w:t>
      </w:r>
      <w:r w:rsidRPr="00B81391">
        <w:rPr>
          <w:rFonts w:hAnsi="宋体"/>
          <w:sz w:val="24"/>
          <w:szCs w:val="24"/>
        </w:rPr>
        <w:t>，购买该套餐的广告</w:t>
      </w:r>
      <w:r w:rsidRPr="00B81391">
        <w:rPr>
          <w:rFonts w:hAnsi="宋体" w:hint="eastAsia"/>
          <w:sz w:val="24"/>
          <w:szCs w:val="24"/>
        </w:rPr>
        <w:t>商，以及</w:t>
      </w:r>
      <w:r w:rsidRPr="00B81391">
        <w:rPr>
          <w:rFonts w:hAnsi="宋体"/>
          <w:sz w:val="24"/>
          <w:szCs w:val="24"/>
        </w:rPr>
        <w:t>广告商购买的日期段</w:t>
      </w:r>
    </w:p>
    <w:p w:rsidR="00DD7E6C" w:rsidRDefault="00DD7E6C" w:rsidP="00DD7E6C">
      <w:pPr>
        <w:pStyle w:val="af"/>
        <w:numPr>
          <w:ilvl w:val="0"/>
          <w:numId w:val="26"/>
        </w:numPr>
        <w:spacing w:line="360" w:lineRule="auto"/>
        <w:ind w:firstLineChars="0"/>
        <w:rPr>
          <w:rFonts w:hAnsi="宋体"/>
          <w:sz w:val="24"/>
          <w:szCs w:val="24"/>
        </w:rPr>
      </w:pPr>
      <w:r>
        <w:rPr>
          <w:rFonts w:hAnsi="宋体" w:hint="eastAsia"/>
          <w:sz w:val="24"/>
          <w:szCs w:val="24"/>
        </w:rPr>
        <w:t>授权用户可删除未生效、可运营状态的广告套餐</w:t>
      </w:r>
    </w:p>
    <w:p w:rsidR="003D1034" w:rsidRPr="003D1034" w:rsidRDefault="003D1034" w:rsidP="003D1034">
      <w:pPr>
        <w:pStyle w:val="4"/>
        <w:rPr>
          <w:sz w:val="28"/>
          <w:szCs w:val="28"/>
        </w:rPr>
      </w:pPr>
      <w:r w:rsidRPr="003D1034">
        <w:rPr>
          <w:rFonts w:hint="eastAsia"/>
          <w:sz w:val="28"/>
          <w:szCs w:val="28"/>
        </w:rPr>
        <w:t>广告销售管理</w:t>
      </w:r>
      <w:r w:rsidR="00855562">
        <w:rPr>
          <w:rFonts w:hint="eastAsia"/>
          <w:sz w:val="28"/>
          <w:szCs w:val="28"/>
        </w:rPr>
        <w:t xml:space="preserve"> &amp; </w:t>
      </w:r>
      <w:r w:rsidR="00855562">
        <w:rPr>
          <w:rFonts w:hint="eastAsia"/>
          <w:sz w:val="28"/>
          <w:szCs w:val="28"/>
        </w:rPr>
        <w:t>广告商管理</w:t>
      </w:r>
    </w:p>
    <w:p w:rsidR="003D1034" w:rsidRPr="00EE1130" w:rsidRDefault="003D1034" w:rsidP="003D1034">
      <w:pPr>
        <w:pStyle w:val="a5"/>
        <w:spacing w:line="360" w:lineRule="auto"/>
        <w:ind w:left="-10"/>
        <w:rPr>
          <w:sz w:val="24"/>
          <w:szCs w:val="24"/>
          <w:shd w:val="clear" w:color="auto" w:fill="auto"/>
        </w:rPr>
      </w:pPr>
      <w:r>
        <w:rPr>
          <w:rFonts w:hint="eastAsia"/>
          <w:sz w:val="24"/>
          <w:szCs w:val="24"/>
          <w:shd w:val="clear" w:color="auto" w:fill="auto"/>
        </w:rPr>
        <w:t>广告销售管理主要是用于广告运营商本身</w:t>
      </w:r>
      <w:r w:rsidRPr="00EE1130">
        <w:rPr>
          <w:rFonts w:hint="eastAsia"/>
          <w:sz w:val="24"/>
          <w:szCs w:val="24"/>
          <w:shd w:val="clear" w:color="auto" w:fill="auto"/>
        </w:rPr>
        <w:t>与广告</w:t>
      </w:r>
      <w:proofErr w:type="gramStart"/>
      <w:r w:rsidRPr="00EE1130">
        <w:rPr>
          <w:rFonts w:hint="eastAsia"/>
          <w:sz w:val="24"/>
          <w:szCs w:val="24"/>
          <w:shd w:val="clear" w:color="auto" w:fill="auto"/>
        </w:rPr>
        <w:t>商承包其</w:t>
      </w:r>
      <w:proofErr w:type="gramEnd"/>
      <w:r w:rsidRPr="00EE1130">
        <w:rPr>
          <w:rFonts w:hint="eastAsia"/>
          <w:sz w:val="24"/>
          <w:szCs w:val="24"/>
          <w:shd w:val="clear" w:color="auto" w:fill="auto"/>
        </w:rPr>
        <w:t>广告的时间段进行设定。对应的流程图</w:t>
      </w:r>
      <w:r>
        <w:rPr>
          <w:rFonts w:hint="eastAsia"/>
          <w:sz w:val="24"/>
          <w:szCs w:val="24"/>
          <w:shd w:val="clear" w:color="auto" w:fill="auto"/>
        </w:rPr>
        <w:t>如图</w:t>
      </w:r>
      <w:r>
        <w:rPr>
          <w:rFonts w:hint="eastAsia"/>
          <w:sz w:val="24"/>
          <w:szCs w:val="24"/>
          <w:shd w:val="clear" w:color="auto" w:fill="auto"/>
        </w:rPr>
        <w:t>4-5</w:t>
      </w:r>
      <w:r>
        <w:rPr>
          <w:rFonts w:hint="eastAsia"/>
          <w:sz w:val="24"/>
          <w:szCs w:val="24"/>
          <w:shd w:val="clear" w:color="auto" w:fill="auto"/>
        </w:rPr>
        <w:t>所示</w:t>
      </w:r>
      <w:r w:rsidRPr="00EE1130">
        <w:rPr>
          <w:rFonts w:hint="eastAsia"/>
          <w:sz w:val="24"/>
          <w:szCs w:val="24"/>
          <w:shd w:val="clear" w:color="auto" w:fill="auto"/>
        </w:rPr>
        <w:t>：</w:t>
      </w:r>
    </w:p>
    <w:p w:rsidR="003D1034" w:rsidRDefault="003D1034" w:rsidP="003D1034">
      <w:pPr>
        <w:pStyle w:val="a5"/>
        <w:spacing w:line="360" w:lineRule="auto"/>
        <w:ind w:left="-10" w:firstLine="374"/>
        <w:jc w:val="center"/>
      </w:pPr>
      <w:r>
        <w:rPr>
          <w:noProof/>
        </w:rPr>
        <w:drawing>
          <wp:inline distT="0" distB="0" distL="0" distR="0" wp14:anchorId="7A03C77F" wp14:editId="7E094D91">
            <wp:extent cx="2066925" cy="3962400"/>
            <wp:effectExtent l="0" t="0" r="9525" b="0"/>
            <wp:docPr id="7" name="图片 7" descr="C:\Users\Administrator\Desktop\流程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流程图\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3962400"/>
                    </a:xfrm>
                    <a:prstGeom prst="rect">
                      <a:avLst/>
                    </a:prstGeom>
                    <a:noFill/>
                    <a:ln>
                      <a:noFill/>
                    </a:ln>
                  </pic:spPr>
                </pic:pic>
              </a:graphicData>
            </a:graphic>
          </wp:inline>
        </w:drawing>
      </w:r>
    </w:p>
    <w:p w:rsidR="003D1034" w:rsidRPr="00B6547D" w:rsidRDefault="003D1034" w:rsidP="003D1034">
      <w:pPr>
        <w:jc w:val="center"/>
        <w:rPr>
          <w:b/>
          <w:sz w:val="18"/>
          <w:szCs w:val="18"/>
        </w:rPr>
      </w:pPr>
      <w:r w:rsidRPr="00B6547D">
        <w:rPr>
          <w:rFonts w:hint="eastAsia"/>
          <w:b/>
          <w:sz w:val="18"/>
          <w:szCs w:val="18"/>
        </w:rPr>
        <w:lastRenderedPageBreak/>
        <w:t>图</w:t>
      </w:r>
      <w:r w:rsidRPr="00B6547D">
        <w:rPr>
          <w:rFonts w:hint="eastAsia"/>
          <w:b/>
          <w:sz w:val="18"/>
          <w:szCs w:val="18"/>
        </w:rPr>
        <w:t>4-5</w:t>
      </w:r>
      <w:r w:rsidRPr="00B6547D">
        <w:rPr>
          <w:rFonts w:hint="eastAsia"/>
          <w:b/>
          <w:sz w:val="18"/>
          <w:szCs w:val="18"/>
        </w:rPr>
        <w:t>广告</w:t>
      </w:r>
      <w:r>
        <w:rPr>
          <w:rFonts w:hint="eastAsia"/>
          <w:b/>
          <w:sz w:val="18"/>
          <w:szCs w:val="18"/>
        </w:rPr>
        <w:t>套餐</w:t>
      </w:r>
      <w:r w:rsidRPr="00B6547D">
        <w:rPr>
          <w:rFonts w:hint="eastAsia"/>
          <w:b/>
          <w:sz w:val="18"/>
          <w:szCs w:val="18"/>
        </w:rPr>
        <w:t>销售流程</w:t>
      </w:r>
    </w:p>
    <w:p w:rsidR="003D1034" w:rsidRPr="00B6547D" w:rsidRDefault="003D1034" w:rsidP="003D1034">
      <w:pPr>
        <w:spacing w:line="360" w:lineRule="auto"/>
        <w:rPr>
          <w:sz w:val="24"/>
          <w:szCs w:val="24"/>
        </w:rPr>
      </w:pPr>
      <w:r w:rsidRPr="00B6547D">
        <w:rPr>
          <w:rFonts w:hint="eastAsia"/>
          <w:sz w:val="24"/>
          <w:szCs w:val="24"/>
        </w:rPr>
        <w:t>广告</w:t>
      </w:r>
      <w:r>
        <w:rPr>
          <w:rFonts w:hint="eastAsia"/>
          <w:sz w:val="24"/>
          <w:szCs w:val="24"/>
        </w:rPr>
        <w:t>套餐</w:t>
      </w:r>
      <w:r w:rsidRPr="00B6547D">
        <w:rPr>
          <w:rFonts w:hint="eastAsia"/>
          <w:sz w:val="24"/>
          <w:szCs w:val="24"/>
        </w:rPr>
        <w:t>销售功能描述：</w:t>
      </w:r>
    </w:p>
    <w:p w:rsidR="003D1034" w:rsidRPr="00786021" w:rsidRDefault="003D1034" w:rsidP="003D1034">
      <w:pPr>
        <w:pStyle w:val="af"/>
        <w:numPr>
          <w:ilvl w:val="0"/>
          <w:numId w:val="17"/>
        </w:numPr>
        <w:spacing w:line="360" w:lineRule="auto"/>
        <w:ind w:firstLineChars="0"/>
        <w:rPr>
          <w:sz w:val="24"/>
          <w:szCs w:val="24"/>
        </w:rPr>
      </w:pPr>
      <w:r w:rsidRPr="00786021">
        <w:rPr>
          <w:rFonts w:hint="eastAsia"/>
          <w:sz w:val="24"/>
          <w:szCs w:val="24"/>
        </w:rPr>
        <w:t>广告运营商可以增加、查看、修改、删除广告商</w:t>
      </w:r>
    </w:p>
    <w:p w:rsidR="003D1034" w:rsidRDefault="003D1034" w:rsidP="003D1034">
      <w:pPr>
        <w:pStyle w:val="af"/>
        <w:numPr>
          <w:ilvl w:val="0"/>
          <w:numId w:val="17"/>
        </w:numPr>
        <w:spacing w:line="360" w:lineRule="auto"/>
        <w:ind w:firstLineChars="0"/>
        <w:rPr>
          <w:sz w:val="24"/>
          <w:szCs w:val="24"/>
        </w:rPr>
      </w:pPr>
      <w:r w:rsidRPr="00786021">
        <w:rPr>
          <w:rFonts w:hint="eastAsia"/>
          <w:sz w:val="24"/>
          <w:szCs w:val="24"/>
        </w:rPr>
        <w:t>在广告</w:t>
      </w:r>
      <w:r>
        <w:rPr>
          <w:rFonts w:hint="eastAsia"/>
          <w:sz w:val="24"/>
          <w:szCs w:val="24"/>
        </w:rPr>
        <w:t>承包</w:t>
      </w:r>
      <w:r w:rsidRPr="00786021">
        <w:rPr>
          <w:rFonts w:hint="eastAsia"/>
          <w:sz w:val="24"/>
          <w:szCs w:val="24"/>
        </w:rPr>
        <w:t>商与广告运营商签订合同后，</w:t>
      </w:r>
      <w:r>
        <w:rPr>
          <w:rFonts w:hint="eastAsia"/>
          <w:sz w:val="24"/>
          <w:szCs w:val="24"/>
        </w:rPr>
        <w:t>广告运营商的运营管理员</w:t>
      </w:r>
      <w:r w:rsidRPr="00786021">
        <w:rPr>
          <w:rFonts w:hint="eastAsia"/>
          <w:sz w:val="24"/>
          <w:szCs w:val="24"/>
        </w:rPr>
        <w:t>登录当前系统，选定</w:t>
      </w:r>
      <w:r>
        <w:rPr>
          <w:rFonts w:hint="eastAsia"/>
          <w:sz w:val="24"/>
          <w:szCs w:val="24"/>
        </w:rPr>
        <w:t>与广告商签约的</w:t>
      </w:r>
      <w:r w:rsidRPr="00786021">
        <w:rPr>
          <w:rFonts w:hint="eastAsia"/>
          <w:sz w:val="24"/>
          <w:szCs w:val="24"/>
        </w:rPr>
        <w:t>广告套餐，并且按照与广告运营商的合同进行广告承包时间限定</w:t>
      </w:r>
      <w:r>
        <w:rPr>
          <w:rFonts w:hint="eastAsia"/>
          <w:sz w:val="24"/>
          <w:szCs w:val="24"/>
        </w:rPr>
        <w:t>，然后提交执行广告销售步骤（建立广告套餐与广告商之间的联系）。</w:t>
      </w:r>
    </w:p>
    <w:p w:rsidR="0075601D" w:rsidRPr="00C3757F" w:rsidRDefault="0075601D" w:rsidP="0075601D">
      <w:pPr>
        <w:pStyle w:val="4"/>
        <w:rPr>
          <w:sz w:val="28"/>
          <w:szCs w:val="28"/>
        </w:rPr>
      </w:pPr>
      <w:r w:rsidRPr="00C3757F">
        <w:rPr>
          <w:rFonts w:hint="eastAsia"/>
          <w:sz w:val="28"/>
          <w:szCs w:val="28"/>
        </w:rPr>
        <w:t>内容审核人员管理</w:t>
      </w:r>
    </w:p>
    <w:p w:rsidR="0075601D" w:rsidRDefault="0075601D" w:rsidP="00511C1F">
      <w:pPr>
        <w:pStyle w:val="a5"/>
        <w:spacing w:line="360" w:lineRule="auto"/>
        <w:ind w:left="-10"/>
        <w:rPr>
          <w:sz w:val="24"/>
          <w:szCs w:val="24"/>
          <w:shd w:val="clear" w:color="auto" w:fill="auto"/>
        </w:rPr>
      </w:pPr>
      <w:r>
        <w:rPr>
          <w:rFonts w:hint="eastAsia"/>
          <w:sz w:val="24"/>
          <w:szCs w:val="24"/>
          <w:shd w:val="clear" w:color="auto" w:fill="auto"/>
        </w:rPr>
        <w:t>为指定的广告商安排广告内容审核人员，由该审核人员对该广告商上载的广告内容进行审核。</w:t>
      </w:r>
    </w:p>
    <w:p w:rsidR="0075601D" w:rsidRDefault="0075601D" w:rsidP="00511C1F">
      <w:pPr>
        <w:pStyle w:val="a5"/>
        <w:spacing w:line="360" w:lineRule="auto"/>
        <w:ind w:left="-10"/>
        <w:rPr>
          <w:sz w:val="24"/>
          <w:szCs w:val="24"/>
          <w:shd w:val="clear" w:color="auto" w:fill="auto"/>
        </w:rPr>
      </w:pPr>
      <w:r>
        <w:rPr>
          <w:rFonts w:hint="eastAsia"/>
          <w:sz w:val="24"/>
          <w:szCs w:val="24"/>
          <w:shd w:val="clear" w:color="auto" w:fill="auto"/>
        </w:rPr>
        <w:t>功能如下：</w:t>
      </w:r>
    </w:p>
    <w:p w:rsidR="0075601D" w:rsidRDefault="0075601D" w:rsidP="0075601D">
      <w:pPr>
        <w:pStyle w:val="a5"/>
        <w:numPr>
          <w:ilvl w:val="0"/>
          <w:numId w:val="36"/>
        </w:numPr>
        <w:spacing w:line="360" w:lineRule="auto"/>
        <w:ind w:leftChars="0"/>
        <w:rPr>
          <w:sz w:val="24"/>
          <w:szCs w:val="24"/>
          <w:shd w:val="clear" w:color="auto" w:fill="auto"/>
        </w:rPr>
      </w:pPr>
      <w:r>
        <w:rPr>
          <w:rFonts w:hint="eastAsia"/>
          <w:sz w:val="24"/>
          <w:szCs w:val="24"/>
          <w:shd w:val="clear" w:color="auto" w:fill="auto"/>
        </w:rPr>
        <w:t>运营管理人员为指定的广告</w:t>
      </w:r>
      <w:proofErr w:type="gramStart"/>
      <w:r>
        <w:rPr>
          <w:rFonts w:hint="eastAsia"/>
          <w:sz w:val="24"/>
          <w:szCs w:val="24"/>
          <w:shd w:val="clear" w:color="auto" w:fill="auto"/>
        </w:rPr>
        <w:t>商分配</w:t>
      </w:r>
      <w:proofErr w:type="gramEnd"/>
      <w:r>
        <w:rPr>
          <w:rFonts w:hint="eastAsia"/>
          <w:sz w:val="24"/>
          <w:szCs w:val="24"/>
          <w:shd w:val="clear" w:color="auto" w:fill="auto"/>
        </w:rPr>
        <w:t>广告内容审核人员</w:t>
      </w:r>
    </w:p>
    <w:p w:rsidR="0075601D" w:rsidRDefault="0075601D" w:rsidP="0075601D">
      <w:pPr>
        <w:pStyle w:val="a5"/>
        <w:numPr>
          <w:ilvl w:val="0"/>
          <w:numId w:val="36"/>
        </w:numPr>
        <w:spacing w:line="360" w:lineRule="auto"/>
        <w:ind w:leftChars="0"/>
        <w:rPr>
          <w:sz w:val="24"/>
          <w:szCs w:val="24"/>
          <w:shd w:val="clear" w:color="auto" w:fill="auto"/>
        </w:rPr>
      </w:pPr>
      <w:r>
        <w:rPr>
          <w:rFonts w:hint="eastAsia"/>
          <w:sz w:val="24"/>
          <w:szCs w:val="24"/>
          <w:shd w:val="clear" w:color="auto" w:fill="auto"/>
        </w:rPr>
        <w:t>运营管理人员删除指定广告商对应的广告内容审核人员</w:t>
      </w:r>
    </w:p>
    <w:p w:rsidR="0075601D" w:rsidRDefault="0075601D" w:rsidP="0075601D">
      <w:pPr>
        <w:pStyle w:val="a5"/>
        <w:numPr>
          <w:ilvl w:val="0"/>
          <w:numId w:val="36"/>
        </w:numPr>
        <w:spacing w:line="360" w:lineRule="auto"/>
        <w:ind w:leftChars="0"/>
        <w:rPr>
          <w:sz w:val="24"/>
          <w:szCs w:val="24"/>
          <w:shd w:val="clear" w:color="auto" w:fill="auto"/>
        </w:rPr>
      </w:pPr>
      <w:r>
        <w:rPr>
          <w:rFonts w:hint="eastAsia"/>
          <w:sz w:val="24"/>
          <w:szCs w:val="24"/>
          <w:shd w:val="clear" w:color="auto" w:fill="auto"/>
        </w:rPr>
        <w:t>运营管理人员修改指定广告商对应的广告内容审核人员</w:t>
      </w:r>
    </w:p>
    <w:p w:rsidR="00904E4E" w:rsidRPr="00395F71" w:rsidRDefault="00904E4E" w:rsidP="00904E4E">
      <w:pPr>
        <w:pStyle w:val="3"/>
        <w:rPr>
          <w:sz w:val="28"/>
          <w:szCs w:val="28"/>
        </w:rPr>
      </w:pPr>
      <w:bookmarkStart w:id="73" w:name="_Toc452383282"/>
      <w:r w:rsidRPr="00395F71">
        <w:rPr>
          <w:rFonts w:hint="eastAsia"/>
          <w:sz w:val="28"/>
          <w:szCs w:val="28"/>
        </w:rPr>
        <w:t>广告管理</w:t>
      </w:r>
      <w:bookmarkEnd w:id="73"/>
    </w:p>
    <w:p w:rsidR="00904E4E" w:rsidRPr="00395F71" w:rsidRDefault="00904E4E" w:rsidP="00395F71">
      <w:pPr>
        <w:pStyle w:val="a5"/>
        <w:spacing w:line="360" w:lineRule="auto"/>
        <w:ind w:left="-10"/>
        <w:rPr>
          <w:sz w:val="24"/>
          <w:szCs w:val="24"/>
          <w:shd w:val="clear" w:color="auto" w:fill="auto"/>
        </w:rPr>
      </w:pPr>
      <w:r w:rsidRPr="00395F71">
        <w:rPr>
          <w:rFonts w:hint="eastAsia"/>
          <w:sz w:val="24"/>
          <w:szCs w:val="24"/>
          <w:shd w:val="clear" w:color="auto" w:fill="auto"/>
        </w:rPr>
        <w:t>广告管理主要包括广告发布、广告审核、</w:t>
      </w:r>
      <w:r w:rsidR="00511C1F">
        <w:rPr>
          <w:rFonts w:hint="eastAsia"/>
          <w:sz w:val="24"/>
          <w:szCs w:val="24"/>
          <w:shd w:val="clear" w:color="auto" w:fill="auto"/>
        </w:rPr>
        <w:t>广告预览、内容发布规划、紧急处理、</w:t>
      </w:r>
      <w:r w:rsidRPr="00395F71">
        <w:rPr>
          <w:rFonts w:hint="eastAsia"/>
          <w:sz w:val="24"/>
          <w:szCs w:val="24"/>
          <w:shd w:val="clear" w:color="auto" w:fill="auto"/>
        </w:rPr>
        <w:t>广告发送。</w:t>
      </w:r>
    </w:p>
    <w:p w:rsidR="00904E4E" w:rsidRPr="00B6547D" w:rsidRDefault="00904E4E" w:rsidP="00904E4E">
      <w:pPr>
        <w:pStyle w:val="4"/>
        <w:rPr>
          <w:sz w:val="28"/>
          <w:szCs w:val="28"/>
        </w:rPr>
      </w:pPr>
      <w:r w:rsidRPr="00B6547D">
        <w:rPr>
          <w:rFonts w:hint="eastAsia"/>
          <w:sz w:val="28"/>
          <w:szCs w:val="28"/>
        </w:rPr>
        <w:t>广告发布</w:t>
      </w:r>
      <w:r w:rsidRPr="00B6547D">
        <w:rPr>
          <w:rFonts w:hint="eastAsia"/>
          <w:sz w:val="28"/>
          <w:szCs w:val="28"/>
        </w:rPr>
        <w:t xml:space="preserve"> &amp; </w:t>
      </w:r>
      <w:r w:rsidRPr="00B6547D">
        <w:rPr>
          <w:rFonts w:hint="eastAsia"/>
          <w:sz w:val="28"/>
          <w:szCs w:val="28"/>
        </w:rPr>
        <w:t>广告审核</w:t>
      </w:r>
    </w:p>
    <w:p w:rsidR="00904E4E" w:rsidRPr="00CE5467" w:rsidRDefault="00904E4E" w:rsidP="00756586">
      <w:pPr>
        <w:pStyle w:val="a5"/>
        <w:spacing w:line="360" w:lineRule="auto"/>
        <w:ind w:left="-10"/>
        <w:rPr>
          <w:sz w:val="24"/>
          <w:szCs w:val="24"/>
          <w:shd w:val="clear" w:color="auto" w:fill="auto"/>
        </w:rPr>
      </w:pPr>
      <w:r w:rsidRPr="00CE5467">
        <w:rPr>
          <w:rFonts w:hint="eastAsia"/>
          <w:sz w:val="24"/>
          <w:szCs w:val="24"/>
          <w:shd w:val="clear" w:color="auto" w:fill="auto"/>
        </w:rPr>
        <w:t>广告发布是广告商登录系统，对广告的编排的操作，</w:t>
      </w:r>
      <w:r w:rsidR="00B6547D">
        <w:rPr>
          <w:rFonts w:hint="eastAsia"/>
          <w:sz w:val="24"/>
          <w:szCs w:val="24"/>
          <w:shd w:val="clear" w:color="auto" w:fill="auto"/>
        </w:rPr>
        <w:t>广告审核是广告运营商对广告的合法性进行审核，具体流程如图</w:t>
      </w:r>
      <w:r w:rsidR="00B6547D">
        <w:rPr>
          <w:rFonts w:hint="eastAsia"/>
          <w:sz w:val="24"/>
          <w:szCs w:val="24"/>
          <w:shd w:val="clear" w:color="auto" w:fill="auto"/>
        </w:rPr>
        <w:t>4-6</w:t>
      </w:r>
      <w:r w:rsidR="00B6547D">
        <w:rPr>
          <w:rFonts w:hint="eastAsia"/>
          <w:sz w:val="24"/>
          <w:szCs w:val="24"/>
          <w:shd w:val="clear" w:color="auto" w:fill="auto"/>
        </w:rPr>
        <w:t>所示</w:t>
      </w:r>
      <w:r w:rsidRPr="00CE5467">
        <w:rPr>
          <w:rFonts w:hint="eastAsia"/>
          <w:sz w:val="24"/>
          <w:szCs w:val="24"/>
          <w:shd w:val="clear" w:color="auto" w:fill="auto"/>
        </w:rPr>
        <w:t>：</w:t>
      </w:r>
    </w:p>
    <w:p w:rsidR="00904E4E" w:rsidRDefault="00904E4E" w:rsidP="00904E4E">
      <w:pPr>
        <w:pStyle w:val="a5"/>
        <w:spacing w:line="360" w:lineRule="auto"/>
        <w:ind w:left="-10" w:firstLine="374"/>
        <w:jc w:val="center"/>
      </w:pPr>
      <w:r w:rsidRPr="00731F35">
        <w:rPr>
          <w:rFonts w:asciiTheme="minorEastAsia" w:hAnsiTheme="minorEastAsia"/>
          <w:noProof/>
          <w:sz w:val="24"/>
          <w:szCs w:val="24"/>
        </w:rPr>
        <w:lastRenderedPageBreak/>
        <w:drawing>
          <wp:inline distT="0" distB="0" distL="0" distR="0" wp14:anchorId="45F1AC3C" wp14:editId="63695DAD">
            <wp:extent cx="3124200" cy="5143500"/>
            <wp:effectExtent l="0" t="0" r="0" b="0"/>
            <wp:docPr id="9" name="图片 9" descr="C:\Users\Administrator\Desktop\流程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流程图\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143500"/>
                    </a:xfrm>
                    <a:prstGeom prst="rect">
                      <a:avLst/>
                    </a:prstGeom>
                    <a:noFill/>
                    <a:ln>
                      <a:noFill/>
                    </a:ln>
                  </pic:spPr>
                </pic:pic>
              </a:graphicData>
            </a:graphic>
          </wp:inline>
        </w:drawing>
      </w:r>
    </w:p>
    <w:p w:rsidR="00904E4E" w:rsidRPr="00AC64E7" w:rsidRDefault="00AC64E7" w:rsidP="00904E4E">
      <w:pPr>
        <w:pStyle w:val="a5"/>
        <w:spacing w:line="360" w:lineRule="auto"/>
        <w:ind w:left="-10" w:firstLine="374"/>
        <w:jc w:val="center"/>
        <w:rPr>
          <w:b/>
          <w:shd w:val="clear" w:color="auto" w:fill="auto"/>
        </w:rPr>
      </w:pPr>
      <w:r w:rsidRPr="00AC64E7">
        <w:rPr>
          <w:rFonts w:hint="eastAsia"/>
          <w:b/>
          <w:shd w:val="clear" w:color="auto" w:fill="auto"/>
        </w:rPr>
        <w:t>4-6</w:t>
      </w:r>
      <w:r w:rsidR="00904E4E" w:rsidRPr="00AC64E7">
        <w:rPr>
          <w:rFonts w:hint="eastAsia"/>
          <w:b/>
          <w:shd w:val="clear" w:color="auto" w:fill="auto"/>
        </w:rPr>
        <w:t>广告发布流程图</w:t>
      </w:r>
    </w:p>
    <w:p w:rsidR="00904E4E" w:rsidRPr="00BC75FB" w:rsidRDefault="00904E4E" w:rsidP="00904E4E">
      <w:pPr>
        <w:pStyle w:val="a5"/>
        <w:spacing w:line="360" w:lineRule="auto"/>
        <w:ind w:left="-10" w:firstLine="374"/>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广告发布功能描述：</w:t>
      </w:r>
    </w:p>
    <w:p w:rsidR="000618C3" w:rsidRPr="000618C3" w:rsidRDefault="000618C3" w:rsidP="000618C3">
      <w:pPr>
        <w:pStyle w:val="af"/>
        <w:numPr>
          <w:ilvl w:val="0"/>
          <w:numId w:val="29"/>
        </w:numPr>
        <w:spacing w:line="360" w:lineRule="auto"/>
        <w:ind w:firstLineChars="0"/>
        <w:rPr>
          <w:rFonts w:asciiTheme="minorEastAsia" w:hAnsiTheme="minorEastAsia"/>
          <w:sz w:val="24"/>
          <w:szCs w:val="24"/>
        </w:rPr>
      </w:pPr>
      <w:r w:rsidRPr="000618C3">
        <w:rPr>
          <w:rFonts w:asciiTheme="minorEastAsia" w:hAnsiTheme="minorEastAsia" w:hint="eastAsia"/>
          <w:sz w:val="24"/>
          <w:szCs w:val="24"/>
        </w:rPr>
        <w:t>管理</w:t>
      </w:r>
      <w:r w:rsidRPr="000618C3">
        <w:rPr>
          <w:rFonts w:asciiTheme="minorEastAsia" w:hAnsiTheme="minorEastAsia"/>
          <w:sz w:val="24"/>
          <w:szCs w:val="24"/>
        </w:rPr>
        <w:t>广告信息，包括广告名称</w:t>
      </w:r>
      <w:r w:rsidRPr="000618C3">
        <w:rPr>
          <w:rFonts w:asciiTheme="minorEastAsia" w:hAnsiTheme="minorEastAsia" w:hint="eastAsia"/>
          <w:sz w:val="24"/>
          <w:szCs w:val="24"/>
        </w:rPr>
        <w:t>，广告</w:t>
      </w:r>
      <w:r w:rsidRPr="000618C3">
        <w:rPr>
          <w:rFonts w:asciiTheme="minorEastAsia" w:hAnsiTheme="minorEastAsia"/>
          <w:sz w:val="24"/>
          <w:szCs w:val="24"/>
        </w:rPr>
        <w:t>商，所属广告套餐</w:t>
      </w:r>
      <w:r w:rsidRPr="000618C3">
        <w:rPr>
          <w:rFonts w:asciiTheme="minorEastAsia" w:hAnsiTheme="minorEastAsia" w:hint="eastAsia"/>
          <w:sz w:val="24"/>
          <w:szCs w:val="24"/>
        </w:rPr>
        <w:t>，</w:t>
      </w:r>
      <w:r w:rsidRPr="000618C3">
        <w:rPr>
          <w:rFonts w:asciiTheme="minorEastAsia" w:hAnsiTheme="minorEastAsia"/>
          <w:sz w:val="24"/>
          <w:szCs w:val="24"/>
        </w:rPr>
        <w:t>广告</w:t>
      </w:r>
      <w:r w:rsidRPr="000618C3">
        <w:rPr>
          <w:rFonts w:asciiTheme="minorEastAsia" w:hAnsiTheme="minorEastAsia" w:hint="eastAsia"/>
          <w:sz w:val="24"/>
          <w:szCs w:val="24"/>
        </w:rPr>
        <w:t>展示</w:t>
      </w:r>
      <w:r w:rsidRPr="000618C3">
        <w:rPr>
          <w:rFonts w:asciiTheme="minorEastAsia" w:hAnsiTheme="minorEastAsia"/>
          <w:sz w:val="24"/>
          <w:szCs w:val="24"/>
        </w:rPr>
        <w:t>日期</w:t>
      </w:r>
      <w:r w:rsidRPr="000618C3">
        <w:rPr>
          <w:rFonts w:asciiTheme="minorEastAsia" w:hAnsiTheme="minorEastAsia" w:hint="eastAsia"/>
          <w:sz w:val="24"/>
          <w:szCs w:val="24"/>
        </w:rPr>
        <w:t>段，</w:t>
      </w:r>
      <w:r w:rsidRPr="000618C3">
        <w:rPr>
          <w:rFonts w:asciiTheme="minorEastAsia" w:hAnsiTheme="minorEastAsia"/>
          <w:sz w:val="24"/>
          <w:szCs w:val="24"/>
        </w:rPr>
        <w:t>广告</w:t>
      </w:r>
      <w:r w:rsidRPr="000618C3">
        <w:rPr>
          <w:rFonts w:asciiTheme="minorEastAsia" w:hAnsiTheme="minorEastAsia" w:hint="eastAsia"/>
          <w:sz w:val="24"/>
          <w:szCs w:val="24"/>
        </w:rPr>
        <w:t>详细</w:t>
      </w:r>
      <w:r w:rsidRPr="000618C3">
        <w:rPr>
          <w:rFonts w:asciiTheme="minorEastAsia" w:hAnsiTheme="minorEastAsia"/>
          <w:sz w:val="24"/>
          <w:szCs w:val="24"/>
        </w:rPr>
        <w:t>信息</w:t>
      </w:r>
      <w:r w:rsidRPr="000618C3">
        <w:rPr>
          <w:rFonts w:asciiTheme="minorEastAsia" w:hAnsiTheme="minorEastAsia" w:hint="eastAsia"/>
          <w:sz w:val="24"/>
          <w:szCs w:val="24"/>
        </w:rPr>
        <w:t>，</w:t>
      </w:r>
      <w:r w:rsidRPr="000618C3">
        <w:rPr>
          <w:rFonts w:asciiTheme="minorEastAsia" w:hAnsiTheme="minorEastAsia"/>
          <w:sz w:val="24"/>
          <w:szCs w:val="24"/>
        </w:rPr>
        <w:t>广告</w:t>
      </w:r>
      <w:r w:rsidRPr="000618C3">
        <w:rPr>
          <w:rFonts w:asciiTheme="minorEastAsia" w:hAnsiTheme="minorEastAsia" w:hint="eastAsia"/>
          <w:sz w:val="24"/>
          <w:szCs w:val="24"/>
        </w:rPr>
        <w:t>商</w:t>
      </w:r>
      <w:r w:rsidRPr="000618C3">
        <w:rPr>
          <w:rFonts w:asciiTheme="minorEastAsia" w:hAnsiTheme="minorEastAsia"/>
          <w:sz w:val="24"/>
          <w:szCs w:val="24"/>
        </w:rPr>
        <w:t>的该广告</w:t>
      </w:r>
      <w:r w:rsidRPr="000618C3">
        <w:rPr>
          <w:rFonts w:asciiTheme="minorEastAsia" w:hAnsiTheme="minorEastAsia" w:hint="eastAsia"/>
          <w:sz w:val="24"/>
          <w:szCs w:val="24"/>
        </w:rPr>
        <w:t>互联网链接</w:t>
      </w:r>
      <w:r w:rsidRPr="000618C3">
        <w:rPr>
          <w:rFonts w:asciiTheme="minorEastAsia" w:hAnsiTheme="minorEastAsia"/>
          <w:sz w:val="24"/>
          <w:szCs w:val="24"/>
        </w:rPr>
        <w:t>地址，广告附加展示方式。</w:t>
      </w:r>
    </w:p>
    <w:p w:rsidR="000618C3" w:rsidRPr="000618C3" w:rsidRDefault="000618C3" w:rsidP="000618C3">
      <w:pPr>
        <w:spacing w:line="360" w:lineRule="auto"/>
        <w:ind w:leftChars="342" w:left="718"/>
        <w:rPr>
          <w:rFonts w:asciiTheme="minorEastAsia" w:hAnsiTheme="minorEastAsia"/>
          <w:sz w:val="24"/>
          <w:szCs w:val="24"/>
        </w:rPr>
      </w:pPr>
      <w:r w:rsidRPr="000618C3">
        <w:rPr>
          <w:rFonts w:asciiTheme="minorEastAsia" w:hAnsiTheme="minorEastAsia" w:hint="eastAsia"/>
          <w:sz w:val="24"/>
          <w:szCs w:val="24"/>
        </w:rPr>
        <w:t>查看广告</w:t>
      </w:r>
      <w:r w:rsidRPr="000618C3">
        <w:rPr>
          <w:rFonts w:asciiTheme="minorEastAsia" w:hAnsiTheme="minorEastAsia"/>
          <w:sz w:val="24"/>
          <w:szCs w:val="24"/>
        </w:rPr>
        <w:t>内容的文件属性，包括文件大小，</w:t>
      </w:r>
      <w:r w:rsidRPr="000618C3">
        <w:rPr>
          <w:rFonts w:asciiTheme="minorEastAsia" w:hAnsiTheme="minorEastAsia" w:hint="eastAsia"/>
          <w:sz w:val="24"/>
          <w:szCs w:val="24"/>
        </w:rPr>
        <w:t>显示</w:t>
      </w:r>
      <w:r w:rsidRPr="000618C3">
        <w:rPr>
          <w:rFonts w:asciiTheme="minorEastAsia" w:hAnsiTheme="minorEastAsia"/>
          <w:sz w:val="24"/>
          <w:szCs w:val="24"/>
        </w:rPr>
        <w:t>大小（图片</w:t>
      </w:r>
      <w:r w:rsidRPr="000618C3">
        <w:rPr>
          <w:rFonts w:asciiTheme="minorEastAsia" w:hAnsiTheme="minorEastAsia" w:hint="eastAsia"/>
          <w:sz w:val="24"/>
          <w:szCs w:val="24"/>
        </w:rPr>
        <w:t>分辨率</w:t>
      </w:r>
      <w:r w:rsidRPr="000618C3">
        <w:rPr>
          <w:rFonts w:asciiTheme="minorEastAsia" w:hAnsiTheme="minorEastAsia"/>
          <w:sz w:val="24"/>
          <w:szCs w:val="24"/>
        </w:rPr>
        <w:t>和视频分辨率）</w:t>
      </w:r>
      <w:r w:rsidRPr="000618C3">
        <w:rPr>
          <w:rFonts w:asciiTheme="minorEastAsia" w:hAnsiTheme="minorEastAsia" w:hint="eastAsia"/>
          <w:sz w:val="24"/>
          <w:szCs w:val="24"/>
        </w:rPr>
        <w:t>。</w:t>
      </w:r>
    </w:p>
    <w:p w:rsidR="000618C3" w:rsidRPr="000618C3" w:rsidRDefault="000618C3" w:rsidP="000618C3">
      <w:pPr>
        <w:spacing w:line="360" w:lineRule="auto"/>
        <w:ind w:left="780" w:firstLine="60"/>
        <w:rPr>
          <w:rFonts w:asciiTheme="minorEastAsia" w:hAnsiTheme="minorEastAsia"/>
          <w:sz w:val="24"/>
          <w:szCs w:val="24"/>
        </w:rPr>
      </w:pPr>
      <w:r w:rsidRPr="000618C3">
        <w:rPr>
          <w:rFonts w:asciiTheme="minorEastAsia" w:hAnsiTheme="minorEastAsia" w:hint="eastAsia"/>
          <w:sz w:val="24"/>
          <w:szCs w:val="24"/>
        </w:rPr>
        <w:t>注1:</w:t>
      </w:r>
      <w:r w:rsidRPr="000618C3">
        <w:rPr>
          <w:rFonts w:asciiTheme="minorEastAsia" w:hAnsiTheme="minorEastAsia"/>
          <w:sz w:val="24"/>
          <w:szCs w:val="24"/>
        </w:rPr>
        <w:t>广告套餐只能在该广告商已购买的套餐中选择。</w:t>
      </w:r>
    </w:p>
    <w:p w:rsidR="000618C3" w:rsidRPr="000618C3" w:rsidRDefault="000618C3" w:rsidP="000618C3">
      <w:pPr>
        <w:spacing w:line="360" w:lineRule="auto"/>
        <w:ind w:leftChars="371" w:left="1379" w:hangingChars="250" w:hanging="600"/>
        <w:rPr>
          <w:rFonts w:asciiTheme="minorEastAsia" w:hAnsiTheme="minorEastAsia"/>
          <w:sz w:val="24"/>
          <w:szCs w:val="24"/>
        </w:rPr>
      </w:pPr>
      <w:r w:rsidRPr="000618C3">
        <w:rPr>
          <w:rFonts w:asciiTheme="minorEastAsia" w:hAnsiTheme="minorEastAsia" w:hint="eastAsia"/>
          <w:sz w:val="24"/>
          <w:szCs w:val="24"/>
        </w:rPr>
        <w:t>注2：</w:t>
      </w:r>
      <w:r w:rsidRPr="000618C3">
        <w:rPr>
          <w:rFonts w:asciiTheme="minorEastAsia" w:hAnsiTheme="minorEastAsia"/>
          <w:sz w:val="24"/>
          <w:szCs w:val="24"/>
        </w:rPr>
        <w:t>广告展示日期</w:t>
      </w:r>
      <w:r w:rsidRPr="000618C3">
        <w:rPr>
          <w:rFonts w:asciiTheme="minorEastAsia" w:hAnsiTheme="minorEastAsia" w:hint="eastAsia"/>
          <w:sz w:val="24"/>
          <w:szCs w:val="24"/>
        </w:rPr>
        <w:t>段</w:t>
      </w:r>
      <w:r w:rsidRPr="000618C3">
        <w:rPr>
          <w:rFonts w:asciiTheme="minorEastAsia" w:hAnsiTheme="minorEastAsia"/>
          <w:sz w:val="24"/>
          <w:szCs w:val="24"/>
        </w:rPr>
        <w:t>不应超过广告商购买的广告套餐</w:t>
      </w:r>
      <w:r w:rsidRPr="000618C3">
        <w:rPr>
          <w:rFonts w:asciiTheme="minorEastAsia" w:hAnsiTheme="minorEastAsia" w:hint="eastAsia"/>
          <w:sz w:val="24"/>
          <w:szCs w:val="24"/>
        </w:rPr>
        <w:t>投放</w:t>
      </w:r>
      <w:r w:rsidRPr="000618C3">
        <w:rPr>
          <w:rFonts w:asciiTheme="minorEastAsia" w:hAnsiTheme="minorEastAsia"/>
          <w:sz w:val="24"/>
          <w:szCs w:val="24"/>
        </w:rPr>
        <w:t>日期段</w:t>
      </w:r>
      <w:r w:rsidRPr="000618C3">
        <w:rPr>
          <w:rFonts w:asciiTheme="minorEastAsia" w:hAnsiTheme="minorEastAsia" w:hint="eastAsia"/>
          <w:sz w:val="24"/>
          <w:szCs w:val="24"/>
        </w:rPr>
        <w:t>。缺省</w:t>
      </w:r>
      <w:r w:rsidRPr="000618C3">
        <w:rPr>
          <w:rFonts w:asciiTheme="minorEastAsia" w:hAnsiTheme="minorEastAsia"/>
          <w:sz w:val="24"/>
          <w:szCs w:val="24"/>
        </w:rPr>
        <w:t>为广告套餐</w:t>
      </w:r>
      <w:r w:rsidRPr="000618C3">
        <w:rPr>
          <w:rFonts w:asciiTheme="minorEastAsia" w:hAnsiTheme="minorEastAsia" w:hint="eastAsia"/>
          <w:sz w:val="24"/>
          <w:szCs w:val="24"/>
        </w:rPr>
        <w:t>投放</w:t>
      </w:r>
      <w:r w:rsidRPr="000618C3">
        <w:rPr>
          <w:rFonts w:asciiTheme="minorEastAsia" w:hAnsiTheme="minorEastAsia"/>
          <w:sz w:val="24"/>
          <w:szCs w:val="24"/>
        </w:rPr>
        <w:t>日期段。</w:t>
      </w:r>
    </w:p>
    <w:p w:rsidR="000618C3" w:rsidRPr="00B512D5" w:rsidRDefault="000618C3" w:rsidP="00B512D5">
      <w:pPr>
        <w:pStyle w:val="af"/>
        <w:numPr>
          <w:ilvl w:val="0"/>
          <w:numId w:val="29"/>
        </w:numPr>
        <w:spacing w:line="360" w:lineRule="auto"/>
        <w:ind w:firstLineChars="0"/>
        <w:rPr>
          <w:rFonts w:asciiTheme="minorEastAsia" w:hAnsiTheme="minorEastAsia"/>
          <w:sz w:val="24"/>
          <w:szCs w:val="24"/>
        </w:rPr>
      </w:pPr>
      <w:r w:rsidRPr="00B512D5">
        <w:rPr>
          <w:rFonts w:asciiTheme="minorEastAsia" w:hAnsiTheme="minorEastAsia" w:hint="eastAsia"/>
          <w:sz w:val="24"/>
          <w:szCs w:val="24"/>
        </w:rPr>
        <w:t>对于挂角</w:t>
      </w:r>
      <w:r w:rsidRPr="00B512D5">
        <w:rPr>
          <w:rFonts w:asciiTheme="minorEastAsia" w:hAnsiTheme="minorEastAsia"/>
          <w:sz w:val="24"/>
          <w:szCs w:val="24"/>
        </w:rPr>
        <w:t>广告和换台图片，管理广告展示坐标。对于</w:t>
      </w:r>
      <w:r w:rsidRPr="00B512D5">
        <w:rPr>
          <w:rFonts w:asciiTheme="minorEastAsia" w:hAnsiTheme="minorEastAsia" w:hint="eastAsia"/>
          <w:sz w:val="24"/>
          <w:szCs w:val="24"/>
        </w:rPr>
        <w:t>插屏</w:t>
      </w:r>
      <w:r w:rsidRPr="00B512D5">
        <w:rPr>
          <w:rFonts w:asciiTheme="minorEastAsia" w:hAnsiTheme="minorEastAsia"/>
          <w:sz w:val="24"/>
          <w:szCs w:val="24"/>
        </w:rPr>
        <w:t>图片和滚动广告，管理广告展示坐标和运动轨迹。</w:t>
      </w:r>
    </w:p>
    <w:p w:rsidR="000618C3" w:rsidRPr="000618C3" w:rsidRDefault="000618C3" w:rsidP="003744C5">
      <w:pPr>
        <w:spacing w:line="360" w:lineRule="auto"/>
        <w:ind w:left="836" w:hanging="476"/>
        <w:rPr>
          <w:rFonts w:asciiTheme="minorEastAsia" w:hAnsiTheme="minorEastAsia"/>
          <w:sz w:val="24"/>
          <w:szCs w:val="24"/>
        </w:rPr>
      </w:pPr>
      <w:r w:rsidRPr="000618C3">
        <w:rPr>
          <w:rFonts w:asciiTheme="minorEastAsia" w:hAnsiTheme="minorEastAsia" w:hint="eastAsia"/>
          <w:sz w:val="24"/>
          <w:szCs w:val="24"/>
        </w:rPr>
        <w:lastRenderedPageBreak/>
        <w:t>3</w:t>
      </w:r>
      <w:r w:rsidR="00B512D5">
        <w:rPr>
          <w:rFonts w:asciiTheme="minorEastAsia" w:hAnsiTheme="minorEastAsia" w:hint="eastAsia"/>
          <w:sz w:val="24"/>
          <w:szCs w:val="24"/>
        </w:rPr>
        <w:t>）</w:t>
      </w:r>
      <w:r>
        <w:rPr>
          <w:rFonts w:asciiTheme="minorEastAsia" w:hAnsiTheme="minorEastAsia" w:hint="eastAsia"/>
          <w:sz w:val="24"/>
          <w:szCs w:val="24"/>
        </w:rPr>
        <w:tab/>
      </w:r>
      <w:r w:rsidRPr="000618C3">
        <w:rPr>
          <w:rFonts w:asciiTheme="minorEastAsia" w:hAnsiTheme="minorEastAsia" w:hint="eastAsia"/>
          <w:sz w:val="24"/>
          <w:szCs w:val="24"/>
        </w:rPr>
        <w:t>添加，编辑，删除广告原型素材。</w:t>
      </w:r>
      <w:r w:rsidR="003744C5">
        <w:rPr>
          <w:rFonts w:asciiTheme="minorEastAsia" w:hAnsiTheme="minorEastAsia" w:hint="eastAsia"/>
          <w:sz w:val="24"/>
          <w:szCs w:val="24"/>
        </w:rPr>
        <w:t>数据库存取的是广告资源的对应路径，在广告</w:t>
      </w:r>
      <w:proofErr w:type="gramStart"/>
      <w:r w:rsidR="003744C5">
        <w:rPr>
          <w:rFonts w:asciiTheme="minorEastAsia" w:hAnsiTheme="minorEastAsia" w:hint="eastAsia"/>
          <w:sz w:val="24"/>
          <w:szCs w:val="24"/>
        </w:rPr>
        <w:t>商修改</w:t>
      </w:r>
      <w:proofErr w:type="gramEnd"/>
      <w:r w:rsidR="003744C5">
        <w:rPr>
          <w:rFonts w:asciiTheme="minorEastAsia" w:hAnsiTheme="minorEastAsia" w:hint="eastAsia"/>
          <w:sz w:val="24"/>
          <w:szCs w:val="24"/>
        </w:rPr>
        <w:t>或者删除的时候需要删除服务器磁盘上对应的数据。</w:t>
      </w:r>
    </w:p>
    <w:p w:rsidR="000618C3" w:rsidRPr="000618C3" w:rsidRDefault="000618C3" w:rsidP="000618C3">
      <w:pPr>
        <w:spacing w:line="360" w:lineRule="auto"/>
        <w:ind w:left="360"/>
        <w:rPr>
          <w:rFonts w:asciiTheme="minorEastAsia" w:hAnsiTheme="minorEastAsia"/>
          <w:sz w:val="24"/>
          <w:szCs w:val="24"/>
        </w:rPr>
      </w:pPr>
      <w:r w:rsidRPr="000618C3">
        <w:rPr>
          <w:rFonts w:asciiTheme="minorEastAsia" w:hAnsiTheme="minorEastAsia" w:hint="eastAsia"/>
          <w:sz w:val="24"/>
          <w:szCs w:val="24"/>
        </w:rPr>
        <w:t>4</w:t>
      </w:r>
      <w:r w:rsidR="00B512D5">
        <w:rPr>
          <w:rFonts w:asciiTheme="minorEastAsia" w:hAnsiTheme="minorEastAsia" w:hint="eastAsia"/>
          <w:sz w:val="24"/>
          <w:szCs w:val="24"/>
        </w:rPr>
        <w:t>）</w:t>
      </w:r>
      <w:r>
        <w:rPr>
          <w:rFonts w:asciiTheme="minorEastAsia" w:hAnsiTheme="minorEastAsia" w:hint="eastAsia"/>
          <w:sz w:val="24"/>
          <w:szCs w:val="24"/>
        </w:rPr>
        <w:tab/>
      </w:r>
      <w:r w:rsidRPr="000618C3">
        <w:rPr>
          <w:rFonts w:asciiTheme="minorEastAsia" w:hAnsiTheme="minorEastAsia" w:hint="eastAsia"/>
          <w:sz w:val="24"/>
          <w:szCs w:val="24"/>
        </w:rPr>
        <w:t>添加，</w:t>
      </w:r>
      <w:r w:rsidRPr="000618C3">
        <w:rPr>
          <w:rFonts w:asciiTheme="minorEastAsia" w:hAnsiTheme="minorEastAsia"/>
          <w:sz w:val="24"/>
          <w:szCs w:val="24"/>
        </w:rPr>
        <w:t>编辑，</w:t>
      </w:r>
      <w:r w:rsidRPr="000618C3">
        <w:rPr>
          <w:rFonts w:asciiTheme="minorEastAsia" w:hAnsiTheme="minorEastAsia" w:hint="eastAsia"/>
          <w:sz w:val="24"/>
          <w:szCs w:val="24"/>
        </w:rPr>
        <w:t>预览和</w:t>
      </w:r>
      <w:r w:rsidRPr="000618C3">
        <w:rPr>
          <w:rFonts w:asciiTheme="minorEastAsia" w:hAnsiTheme="minorEastAsia"/>
          <w:sz w:val="24"/>
          <w:szCs w:val="24"/>
        </w:rPr>
        <w:t>删除</w:t>
      </w:r>
      <w:r w:rsidRPr="000618C3">
        <w:rPr>
          <w:rFonts w:asciiTheme="minorEastAsia" w:hAnsiTheme="minorEastAsia" w:hint="eastAsia"/>
          <w:sz w:val="24"/>
          <w:szCs w:val="24"/>
        </w:rPr>
        <w:t>广告内容</w:t>
      </w:r>
      <w:r w:rsidRPr="000618C3">
        <w:rPr>
          <w:rFonts w:asciiTheme="minorEastAsia" w:hAnsiTheme="minorEastAsia"/>
          <w:sz w:val="24"/>
          <w:szCs w:val="24"/>
        </w:rPr>
        <w:t>及广告信息。</w:t>
      </w:r>
    </w:p>
    <w:p w:rsidR="000618C3" w:rsidRPr="000618C3" w:rsidRDefault="000618C3" w:rsidP="000618C3">
      <w:pPr>
        <w:spacing w:line="360" w:lineRule="auto"/>
        <w:ind w:left="836" w:hanging="476"/>
        <w:rPr>
          <w:rFonts w:asciiTheme="minorEastAsia" w:hAnsiTheme="minorEastAsia"/>
          <w:sz w:val="24"/>
          <w:szCs w:val="24"/>
        </w:rPr>
      </w:pPr>
      <w:r w:rsidRPr="000618C3">
        <w:rPr>
          <w:rFonts w:asciiTheme="minorEastAsia" w:hAnsiTheme="minorEastAsia" w:hint="eastAsia"/>
          <w:sz w:val="24"/>
          <w:szCs w:val="24"/>
        </w:rPr>
        <w:t>5)</w:t>
      </w:r>
      <w:r>
        <w:rPr>
          <w:rFonts w:asciiTheme="minorEastAsia" w:hAnsiTheme="minorEastAsia" w:hint="eastAsia"/>
          <w:sz w:val="24"/>
          <w:szCs w:val="24"/>
        </w:rPr>
        <w:tab/>
      </w:r>
      <w:r w:rsidR="00B77840">
        <w:rPr>
          <w:rFonts w:asciiTheme="minorEastAsia" w:hAnsiTheme="minorEastAsia" w:hint="eastAsia"/>
          <w:sz w:val="24"/>
          <w:szCs w:val="24"/>
        </w:rPr>
        <w:t>在广告商上载广告内容后，</w:t>
      </w:r>
      <w:r w:rsidRPr="000618C3">
        <w:rPr>
          <w:rFonts w:asciiTheme="minorEastAsia" w:hAnsiTheme="minorEastAsia" w:hint="eastAsia"/>
          <w:sz w:val="24"/>
          <w:szCs w:val="24"/>
        </w:rPr>
        <w:t>系统</w:t>
      </w:r>
      <w:r w:rsidRPr="000618C3">
        <w:rPr>
          <w:rFonts w:asciiTheme="minorEastAsia" w:hAnsiTheme="minorEastAsia"/>
          <w:sz w:val="24"/>
          <w:szCs w:val="24"/>
        </w:rPr>
        <w:t>应</w:t>
      </w:r>
      <w:r w:rsidR="00B77840">
        <w:rPr>
          <w:rFonts w:asciiTheme="minorEastAsia" w:hAnsiTheme="minorEastAsia" w:hint="eastAsia"/>
          <w:sz w:val="24"/>
          <w:szCs w:val="24"/>
        </w:rPr>
        <w:t>执行一些对该内容的自动检测，并将检测出的错误提示给广告商；检测有错误的内容不得保存。系统</w:t>
      </w:r>
      <w:r w:rsidRPr="000618C3">
        <w:rPr>
          <w:rFonts w:asciiTheme="minorEastAsia" w:hAnsiTheme="minorEastAsia"/>
          <w:sz w:val="24"/>
          <w:szCs w:val="24"/>
        </w:rPr>
        <w:t>自动</w:t>
      </w:r>
      <w:r w:rsidR="00B77840">
        <w:rPr>
          <w:rFonts w:asciiTheme="minorEastAsia" w:hAnsiTheme="minorEastAsia" w:hint="eastAsia"/>
          <w:sz w:val="24"/>
          <w:szCs w:val="24"/>
        </w:rPr>
        <w:t>检测的内容包括：A）</w:t>
      </w:r>
      <w:r w:rsidRPr="000618C3">
        <w:rPr>
          <w:rFonts w:asciiTheme="minorEastAsia" w:hAnsiTheme="minorEastAsia"/>
          <w:sz w:val="24"/>
          <w:szCs w:val="24"/>
        </w:rPr>
        <w:t>广告素材</w:t>
      </w:r>
      <w:r w:rsidR="00B77840">
        <w:rPr>
          <w:rFonts w:asciiTheme="minorEastAsia" w:hAnsiTheme="minorEastAsia" w:hint="eastAsia"/>
          <w:sz w:val="24"/>
          <w:szCs w:val="24"/>
        </w:rPr>
        <w:t>的技术特征（如文件大小、图片分辨率、视频码流完整性等）</w:t>
      </w:r>
      <w:r w:rsidRPr="000618C3">
        <w:rPr>
          <w:rFonts w:asciiTheme="minorEastAsia" w:hAnsiTheme="minorEastAsia"/>
          <w:sz w:val="24"/>
          <w:szCs w:val="24"/>
        </w:rPr>
        <w:t>是否符合该广告类型</w:t>
      </w:r>
      <w:r w:rsidR="00B77840">
        <w:rPr>
          <w:rFonts w:asciiTheme="minorEastAsia" w:hAnsiTheme="minorEastAsia" w:hint="eastAsia"/>
          <w:sz w:val="24"/>
          <w:szCs w:val="24"/>
        </w:rPr>
        <w:t>的要求；B）广告附加信息的语言编码、文本长度是否符合规范；C）广告附加信息中若包含网址，则检测该网址的语法是否符合规范的URL，等</w:t>
      </w:r>
      <w:r w:rsidRPr="000618C3">
        <w:rPr>
          <w:rFonts w:asciiTheme="minorEastAsia" w:hAnsiTheme="minorEastAsia"/>
          <w:sz w:val="24"/>
          <w:szCs w:val="24"/>
        </w:rPr>
        <w:t>。</w:t>
      </w:r>
    </w:p>
    <w:p w:rsidR="00904E4E" w:rsidRPr="00BC75FB" w:rsidRDefault="00904E4E" w:rsidP="00904E4E">
      <w:pPr>
        <w:pStyle w:val="a5"/>
        <w:spacing w:line="360" w:lineRule="auto"/>
        <w:ind w:leftChars="0" w:left="420" w:firstLine="0"/>
        <w:rPr>
          <w:rFonts w:asciiTheme="minorEastAsia" w:hAnsiTheme="minorEastAsia"/>
          <w:sz w:val="24"/>
          <w:szCs w:val="24"/>
          <w:shd w:val="clear" w:color="auto" w:fill="auto"/>
        </w:rPr>
      </w:pPr>
      <w:r w:rsidRPr="00BC75FB">
        <w:rPr>
          <w:rFonts w:asciiTheme="minorEastAsia" w:hAnsiTheme="minorEastAsia" w:hint="eastAsia"/>
          <w:sz w:val="24"/>
          <w:szCs w:val="24"/>
          <w:shd w:val="clear" w:color="auto" w:fill="auto"/>
        </w:rPr>
        <w:t>广告审核功能描述：</w:t>
      </w:r>
    </w:p>
    <w:p w:rsidR="000618C3" w:rsidRDefault="000618C3" w:rsidP="000618C3">
      <w:pPr>
        <w:numPr>
          <w:ilvl w:val="0"/>
          <w:numId w:val="19"/>
        </w:numPr>
        <w:rPr>
          <w:rFonts w:asciiTheme="minorEastAsia" w:hAnsiTheme="minorEastAsia"/>
          <w:sz w:val="24"/>
          <w:szCs w:val="24"/>
        </w:rPr>
      </w:pPr>
      <w:r w:rsidRPr="000618C3">
        <w:rPr>
          <w:rFonts w:asciiTheme="minorEastAsia" w:hAnsiTheme="minorEastAsia" w:hint="eastAsia"/>
          <w:sz w:val="24"/>
          <w:szCs w:val="24"/>
        </w:rPr>
        <w:t>预览</w:t>
      </w:r>
      <w:r w:rsidRPr="000618C3">
        <w:rPr>
          <w:rFonts w:asciiTheme="minorEastAsia" w:hAnsiTheme="minorEastAsia"/>
          <w:sz w:val="24"/>
          <w:szCs w:val="24"/>
        </w:rPr>
        <w:t>和审核</w:t>
      </w:r>
      <w:r w:rsidRPr="000618C3">
        <w:rPr>
          <w:rFonts w:asciiTheme="minorEastAsia" w:hAnsiTheme="minorEastAsia" w:hint="eastAsia"/>
          <w:sz w:val="24"/>
          <w:szCs w:val="24"/>
        </w:rPr>
        <w:t>广告内容</w:t>
      </w:r>
      <w:r w:rsidRPr="000618C3">
        <w:rPr>
          <w:rFonts w:asciiTheme="minorEastAsia" w:hAnsiTheme="minorEastAsia"/>
          <w:sz w:val="24"/>
          <w:szCs w:val="24"/>
        </w:rPr>
        <w:t>及广告信息</w:t>
      </w:r>
      <w:r w:rsidR="00B77840">
        <w:rPr>
          <w:rFonts w:asciiTheme="minorEastAsia" w:hAnsiTheme="minorEastAsia" w:hint="eastAsia"/>
          <w:sz w:val="24"/>
          <w:szCs w:val="24"/>
        </w:rPr>
        <w:t>（包括广告内容主体，广告附加信息是否合法，广告附带的WEB网址是否合法）</w:t>
      </w:r>
      <w:r w:rsidRPr="000618C3">
        <w:rPr>
          <w:rFonts w:asciiTheme="minorEastAsia" w:hAnsiTheme="minorEastAsia"/>
          <w:sz w:val="24"/>
          <w:szCs w:val="24"/>
        </w:rPr>
        <w:t>。</w:t>
      </w:r>
    </w:p>
    <w:p w:rsidR="000618C3" w:rsidRPr="000618C3" w:rsidRDefault="000618C3" w:rsidP="000618C3">
      <w:pPr>
        <w:numPr>
          <w:ilvl w:val="0"/>
          <w:numId w:val="19"/>
        </w:numPr>
        <w:rPr>
          <w:rFonts w:asciiTheme="minorEastAsia" w:hAnsiTheme="minorEastAsia"/>
          <w:sz w:val="24"/>
          <w:szCs w:val="24"/>
        </w:rPr>
      </w:pPr>
      <w:r w:rsidRPr="000618C3">
        <w:rPr>
          <w:rFonts w:asciiTheme="minorEastAsia" w:hAnsiTheme="minorEastAsia" w:hint="eastAsia"/>
          <w:sz w:val="24"/>
          <w:szCs w:val="24"/>
        </w:rPr>
        <w:t>审核</w:t>
      </w:r>
      <w:r w:rsidRPr="000618C3">
        <w:rPr>
          <w:rFonts w:asciiTheme="minorEastAsia" w:hAnsiTheme="minorEastAsia"/>
          <w:sz w:val="24"/>
          <w:szCs w:val="24"/>
        </w:rPr>
        <w:t>广告商</w:t>
      </w:r>
      <w:r w:rsidRPr="000618C3">
        <w:rPr>
          <w:rFonts w:asciiTheme="minorEastAsia" w:hAnsiTheme="minorEastAsia" w:hint="eastAsia"/>
          <w:sz w:val="24"/>
          <w:szCs w:val="24"/>
        </w:rPr>
        <w:t>上载</w:t>
      </w:r>
      <w:r w:rsidRPr="000618C3">
        <w:rPr>
          <w:rFonts w:asciiTheme="minorEastAsia" w:hAnsiTheme="minorEastAsia"/>
          <w:sz w:val="24"/>
          <w:szCs w:val="24"/>
        </w:rPr>
        <w:t>的广告</w:t>
      </w:r>
      <w:r w:rsidRPr="000618C3">
        <w:rPr>
          <w:rFonts w:asciiTheme="minorEastAsia" w:hAnsiTheme="minorEastAsia" w:hint="eastAsia"/>
          <w:sz w:val="24"/>
          <w:szCs w:val="24"/>
        </w:rPr>
        <w:t>内容</w:t>
      </w:r>
      <w:r w:rsidRPr="000618C3">
        <w:rPr>
          <w:rFonts w:asciiTheme="minorEastAsia" w:hAnsiTheme="minorEastAsia"/>
          <w:sz w:val="24"/>
          <w:szCs w:val="24"/>
        </w:rPr>
        <w:t>和广告信息。</w:t>
      </w:r>
    </w:p>
    <w:p w:rsidR="000618C3" w:rsidRDefault="000618C3" w:rsidP="000618C3">
      <w:pPr>
        <w:pStyle w:val="af"/>
        <w:numPr>
          <w:ilvl w:val="0"/>
          <w:numId w:val="19"/>
        </w:numPr>
        <w:ind w:firstLineChars="0"/>
        <w:rPr>
          <w:rFonts w:asciiTheme="minorEastAsia" w:hAnsiTheme="minorEastAsia"/>
          <w:sz w:val="24"/>
          <w:szCs w:val="24"/>
        </w:rPr>
      </w:pPr>
      <w:r w:rsidRPr="000618C3">
        <w:rPr>
          <w:rFonts w:asciiTheme="minorEastAsia" w:hAnsiTheme="minorEastAsia" w:hint="eastAsia"/>
          <w:sz w:val="24"/>
          <w:szCs w:val="24"/>
        </w:rPr>
        <w:t>审核</w:t>
      </w:r>
      <w:r w:rsidRPr="000618C3">
        <w:rPr>
          <w:rFonts w:asciiTheme="minorEastAsia" w:hAnsiTheme="minorEastAsia"/>
          <w:sz w:val="24"/>
          <w:szCs w:val="24"/>
        </w:rPr>
        <w:t>通过，</w:t>
      </w:r>
      <w:r w:rsidRPr="000618C3">
        <w:rPr>
          <w:rFonts w:asciiTheme="minorEastAsia" w:hAnsiTheme="minorEastAsia" w:hint="eastAsia"/>
          <w:sz w:val="24"/>
          <w:szCs w:val="24"/>
        </w:rPr>
        <w:t>修改广告状态</w:t>
      </w:r>
      <w:r w:rsidRPr="000618C3">
        <w:rPr>
          <w:rFonts w:asciiTheme="minorEastAsia" w:hAnsiTheme="minorEastAsia"/>
          <w:sz w:val="24"/>
          <w:szCs w:val="24"/>
        </w:rPr>
        <w:t>。</w:t>
      </w:r>
    </w:p>
    <w:p w:rsidR="0075601D" w:rsidRPr="0075601D" w:rsidRDefault="0075601D" w:rsidP="0075601D">
      <w:pPr>
        <w:rPr>
          <w:rFonts w:asciiTheme="minorEastAsia" w:hAnsiTheme="minorEastAsia"/>
          <w:sz w:val="24"/>
          <w:szCs w:val="24"/>
        </w:rPr>
      </w:pPr>
    </w:p>
    <w:p w:rsidR="00904E4E" w:rsidRPr="00787FDB" w:rsidRDefault="00904E4E" w:rsidP="00904E4E">
      <w:pPr>
        <w:pStyle w:val="4"/>
        <w:rPr>
          <w:sz w:val="28"/>
          <w:szCs w:val="28"/>
        </w:rPr>
      </w:pPr>
      <w:r w:rsidRPr="00787FDB">
        <w:rPr>
          <w:rFonts w:hint="eastAsia"/>
          <w:sz w:val="28"/>
          <w:szCs w:val="28"/>
        </w:rPr>
        <w:t>广告发送</w:t>
      </w:r>
    </w:p>
    <w:p w:rsidR="00904E4E" w:rsidRDefault="00904E4E" w:rsidP="00904E4E">
      <w:pPr>
        <w:pStyle w:val="a5"/>
        <w:spacing w:line="360" w:lineRule="auto"/>
        <w:ind w:left="-10"/>
        <w:rPr>
          <w:sz w:val="24"/>
          <w:szCs w:val="24"/>
          <w:shd w:val="clear" w:color="auto" w:fill="auto"/>
        </w:rPr>
      </w:pPr>
      <w:r w:rsidRPr="00CF235C">
        <w:rPr>
          <w:rFonts w:hint="eastAsia"/>
          <w:sz w:val="24"/>
          <w:szCs w:val="24"/>
          <w:shd w:val="clear" w:color="auto" w:fill="auto"/>
        </w:rPr>
        <w:t>广告发送是播控服务器在系统自定义的发送规则</w:t>
      </w:r>
      <w:r>
        <w:rPr>
          <w:rFonts w:hint="eastAsia"/>
          <w:sz w:val="24"/>
          <w:szCs w:val="24"/>
          <w:shd w:val="clear" w:color="auto" w:fill="auto"/>
        </w:rPr>
        <w:t>范围内</w:t>
      </w:r>
      <w:r w:rsidRPr="00CF235C">
        <w:rPr>
          <w:rFonts w:hint="eastAsia"/>
          <w:sz w:val="24"/>
          <w:szCs w:val="24"/>
          <w:shd w:val="clear" w:color="auto" w:fill="auto"/>
        </w:rPr>
        <w:t>下</w:t>
      </w:r>
      <w:proofErr w:type="gramStart"/>
      <w:r w:rsidRPr="00CF235C">
        <w:rPr>
          <w:rFonts w:hint="eastAsia"/>
          <w:sz w:val="24"/>
          <w:szCs w:val="24"/>
          <w:shd w:val="clear" w:color="auto" w:fill="auto"/>
        </w:rPr>
        <w:t>传广告</w:t>
      </w:r>
      <w:proofErr w:type="gramEnd"/>
      <w:r w:rsidRPr="00CF235C">
        <w:rPr>
          <w:rFonts w:hint="eastAsia"/>
          <w:sz w:val="24"/>
          <w:szCs w:val="24"/>
          <w:shd w:val="clear" w:color="auto" w:fill="auto"/>
        </w:rPr>
        <w:t>到广告发送器</w:t>
      </w:r>
      <w:r w:rsidR="008732DE">
        <w:rPr>
          <w:rFonts w:hint="eastAsia"/>
          <w:sz w:val="24"/>
          <w:szCs w:val="24"/>
          <w:shd w:val="clear" w:color="auto" w:fill="auto"/>
        </w:rPr>
        <w:t>。广告发送流程如图</w:t>
      </w:r>
      <w:r w:rsidR="008732DE">
        <w:rPr>
          <w:rFonts w:hint="eastAsia"/>
          <w:sz w:val="24"/>
          <w:szCs w:val="24"/>
          <w:shd w:val="clear" w:color="auto" w:fill="auto"/>
        </w:rPr>
        <w:t>4-7</w:t>
      </w:r>
      <w:r w:rsidR="008732DE">
        <w:rPr>
          <w:rFonts w:hint="eastAsia"/>
          <w:sz w:val="24"/>
          <w:szCs w:val="24"/>
          <w:shd w:val="clear" w:color="auto" w:fill="auto"/>
        </w:rPr>
        <w:t>所示</w:t>
      </w:r>
      <w:r>
        <w:rPr>
          <w:rFonts w:hint="eastAsia"/>
          <w:sz w:val="24"/>
          <w:szCs w:val="24"/>
          <w:shd w:val="clear" w:color="auto" w:fill="auto"/>
        </w:rPr>
        <w:t>：</w:t>
      </w:r>
    </w:p>
    <w:p w:rsidR="00904E4E" w:rsidRDefault="00904E4E" w:rsidP="00904E4E">
      <w:pPr>
        <w:pStyle w:val="a5"/>
        <w:spacing w:line="360" w:lineRule="auto"/>
        <w:ind w:left="-10"/>
        <w:jc w:val="center"/>
        <w:rPr>
          <w:sz w:val="24"/>
          <w:szCs w:val="24"/>
          <w:shd w:val="clear" w:color="auto" w:fill="auto"/>
        </w:rPr>
      </w:pPr>
      <w:r>
        <w:rPr>
          <w:noProof/>
          <w:sz w:val="24"/>
          <w:szCs w:val="24"/>
          <w:shd w:val="clear" w:color="auto" w:fill="auto"/>
        </w:rPr>
        <w:lastRenderedPageBreak/>
        <w:drawing>
          <wp:inline distT="0" distB="0" distL="0" distR="0" wp14:anchorId="5C3B948E" wp14:editId="74BEFC33">
            <wp:extent cx="1743075" cy="3697431"/>
            <wp:effectExtent l="0" t="0" r="0" b="0"/>
            <wp:docPr id="10" name="图片 10" descr="C:\Users\Administrator\Desktop\流程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流程图\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5534" cy="3702646"/>
                    </a:xfrm>
                    <a:prstGeom prst="rect">
                      <a:avLst/>
                    </a:prstGeom>
                    <a:noFill/>
                    <a:ln>
                      <a:noFill/>
                    </a:ln>
                  </pic:spPr>
                </pic:pic>
              </a:graphicData>
            </a:graphic>
          </wp:inline>
        </w:drawing>
      </w:r>
    </w:p>
    <w:p w:rsidR="00904E4E" w:rsidRPr="0065452C" w:rsidRDefault="00904E4E" w:rsidP="00904E4E">
      <w:pPr>
        <w:tabs>
          <w:tab w:val="left" w:pos="3480"/>
        </w:tabs>
        <w:rPr>
          <w:b/>
          <w:sz w:val="18"/>
          <w:szCs w:val="18"/>
        </w:rPr>
      </w:pPr>
      <w:r>
        <w:tab/>
      </w:r>
      <w:r w:rsidR="0065452C" w:rsidRPr="0065452C">
        <w:rPr>
          <w:rFonts w:hint="eastAsia"/>
          <w:b/>
          <w:sz w:val="18"/>
          <w:szCs w:val="18"/>
        </w:rPr>
        <w:t>图</w:t>
      </w:r>
      <w:r w:rsidR="0065452C" w:rsidRPr="0065452C">
        <w:rPr>
          <w:rFonts w:hint="eastAsia"/>
          <w:b/>
          <w:sz w:val="18"/>
          <w:szCs w:val="18"/>
        </w:rPr>
        <w:t>4-7</w:t>
      </w:r>
      <w:r w:rsidRPr="0065452C">
        <w:rPr>
          <w:rFonts w:hint="eastAsia"/>
          <w:b/>
          <w:sz w:val="18"/>
          <w:szCs w:val="18"/>
        </w:rPr>
        <w:t>广告发送流程图</w:t>
      </w:r>
    </w:p>
    <w:p w:rsidR="00904E4E" w:rsidRPr="00CF235C" w:rsidRDefault="00904E4E" w:rsidP="00904E4E">
      <w:pPr>
        <w:tabs>
          <w:tab w:val="left" w:pos="3480"/>
        </w:tabs>
        <w:spacing w:line="360" w:lineRule="auto"/>
        <w:rPr>
          <w:rFonts w:asciiTheme="minorEastAsia" w:hAnsiTheme="minorEastAsia"/>
          <w:sz w:val="24"/>
          <w:szCs w:val="24"/>
        </w:rPr>
      </w:pPr>
      <w:r w:rsidRPr="00CF235C">
        <w:rPr>
          <w:rFonts w:asciiTheme="minorEastAsia" w:hAnsiTheme="minorEastAsia" w:hint="eastAsia"/>
          <w:sz w:val="24"/>
          <w:szCs w:val="24"/>
        </w:rPr>
        <w:t>广告发送功能描述：</w:t>
      </w:r>
    </w:p>
    <w:p w:rsidR="00904E4E" w:rsidRPr="00CF235C" w:rsidRDefault="00904E4E" w:rsidP="00904E4E">
      <w:pPr>
        <w:pStyle w:val="af"/>
        <w:numPr>
          <w:ilvl w:val="0"/>
          <w:numId w:val="20"/>
        </w:numPr>
        <w:tabs>
          <w:tab w:val="left" w:pos="3480"/>
        </w:tabs>
        <w:spacing w:line="360" w:lineRule="auto"/>
        <w:ind w:firstLineChars="0"/>
        <w:rPr>
          <w:rFonts w:asciiTheme="minorEastAsia" w:hAnsiTheme="minorEastAsia"/>
          <w:sz w:val="24"/>
          <w:szCs w:val="24"/>
        </w:rPr>
      </w:pPr>
      <w:r w:rsidRPr="00CF235C">
        <w:rPr>
          <w:rFonts w:asciiTheme="minorEastAsia" w:hAnsiTheme="minorEastAsia" w:hint="eastAsia"/>
          <w:sz w:val="24"/>
          <w:szCs w:val="24"/>
        </w:rPr>
        <w:t>当广告商发布广告类型为视频广告时，系统在广告商视频上</w:t>
      </w:r>
      <w:proofErr w:type="gramStart"/>
      <w:r w:rsidRPr="00CF235C">
        <w:rPr>
          <w:rFonts w:asciiTheme="minorEastAsia" w:hAnsiTheme="minorEastAsia" w:hint="eastAsia"/>
          <w:sz w:val="24"/>
          <w:szCs w:val="24"/>
        </w:rPr>
        <w:t>传结束</w:t>
      </w:r>
      <w:proofErr w:type="gramEnd"/>
      <w:r w:rsidRPr="00CF235C">
        <w:rPr>
          <w:rFonts w:asciiTheme="minorEastAsia" w:hAnsiTheme="minorEastAsia" w:hint="eastAsia"/>
          <w:sz w:val="24"/>
          <w:szCs w:val="24"/>
        </w:rPr>
        <w:t>后自动把广告视频转换为</w:t>
      </w:r>
      <w:proofErr w:type="spellStart"/>
      <w:r w:rsidRPr="00CF235C">
        <w:rPr>
          <w:rFonts w:asciiTheme="minorEastAsia" w:hAnsiTheme="minorEastAsia" w:hint="eastAsia"/>
          <w:sz w:val="24"/>
          <w:szCs w:val="24"/>
        </w:rPr>
        <w:t>ts</w:t>
      </w:r>
      <w:proofErr w:type="spellEnd"/>
      <w:r w:rsidRPr="00CF235C">
        <w:rPr>
          <w:rFonts w:asciiTheme="minorEastAsia" w:hAnsiTheme="minorEastAsia" w:hint="eastAsia"/>
          <w:sz w:val="24"/>
          <w:szCs w:val="24"/>
        </w:rPr>
        <w:t>流。</w:t>
      </w:r>
    </w:p>
    <w:p w:rsidR="00904E4E" w:rsidRDefault="00B77840" w:rsidP="00904E4E">
      <w:pPr>
        <w:pStyle w:val="af"/>
        <w:numPr>
          <w:ilvl w:val="0"/>
          <w:numId w:val="20"/>
        </w:numPr>
        <w:tabs>
          <w:tab w:val="left" w:pos="3480"/>
        </w:tabs>
        <w:spacing w:line="360" w:lineRule="auto"/>
        <w:ind w:firstLineChars="0"/>
        <w:rPr>
          <w:rFonts w:asciiTheme="minorEastAsia" w:hAnsiTheme="minorEastAsia"/>
          <w:sz w:val="24"/>
          <w:szCs w:val="24"/>
        </w:rPr>
      </w:pPr>
      <w:r>
        <w:rPr>
          <w:rFonts w:asciiTheme="minorEastAsia" w:hAnsiTheme="minorEastAsia" w:hint="eastAsia"/>
          <w:sz w:val="24"/>
          <w:szCs w:val="24"/>
        </w:rPr>
        <w:t>在广告内容有更新时，广告播控</w:t>
      </w:r>
      <w:r w:rsidR="0071014B">
        <w:rPr>
          <w:rFonts w:asciiTheme="minorEastAsia" w:hAnsiTheme="minorEastAsia" w:hint="eastAsia"/>
          <w:sz w:val="24"/>
          <w:szCs w:val="24"/>
        </w:rPr>
        <w:t>系统</w:t>
      </w:r>
      <w:r>
        <w:rPr>
          <w:rFonts w:asciiTheme="minorEastAsia" w:hAnsiTheme="minorEastAsia" w:hint="eastAsia"/>
          <w:sz w:val="24"/>
          <w:szCs w:val="24"/>
        </w:rPr>
        <w:t>自动将其更新给对应的</w:t>
      </w:r>
      <w:r w:rsidR="00904E4E" w:rsidRPr="00CF235C">
        <w:rPr>
          <w:rFonts w:asciiTheme="minorEastAsia" w:hAnsiTheme="minorEastAsia" w:hint="eastAsia"/>
          <w:sz w:val="24"/>
          <w:szCs w:val="24"/>
        </w:rPr>
        <w:t>广告发送器。</w:t>
      </w:r>
    </w:p>
    <w:p w:rsidR="00B77840" w:rsidRDefault="00B77840" w:rsidP="00904E4E">
      <w:pPr>
        <w:pStyle w:val="af"/>
        <w:numPr>
          <w:ilvl w:val="0"/>
          <w:numId w:val="20"/>
        </w:numPr>
        <w:tabs>
          <w:tab w:val="left" w:pos="3480"/>
        </w:tabs>
        <w:spacing w:line="360" w:lineRule="auto"/>
        <w:ind w:firstLineChars="0"/>
        <w:rPr>
          <w:rFonts w:asciiTheme="minorEastAsia" w:hAnsiTheme="minorEastAsia"/>
          <w:sz w:val="24"/>
          <w:szCs w:val="24"/>
        </w:rPr>
      </w:pPr>
      <w:r>
        <w:rPr>
          <w:rFonts w:asciiTheme="minorEastAsia" w:hAnsiTheme="minorEastAsia" w:hint="eastAsia"/>
          <w:sz w:val="24"/>
          <w:szCs w:val="24"/>
        </w:rPr>
        <w:t>广告发送器根据本地维护的广告发送列表（索引），按照系统要求和发送时间规划将广告内容打包封装为TS流，发送给前端复用设备。</w:t>
      </w:r>
    </w:p>
    <w:p w:rsidR="00AC7EBE" w:rsidRDefault="00AC7EBE" w:rsidP="00AC7EBE">
      <w:pPr>
        <w:pStyle w:val="4"/>
        <w:rPr>
          <w:sz w:val="28"/>
          <w:szCs w:val="28"/>
        </w:rPr>
      </w:pPr>
      <w:r w:rsidRPr="00AC7EBE">
        <w:rPr>
          <w:rFonts w:hint="eastAsia"/>
          <w:sz w:val="28"/>
          <w:szCs w:val="28"/>
        </w:rPr>
        <w:t>内容发布规划</w:t>
      </w:r>
    </w:p>
    <w:p w:rsidR="00AC7EBE" w:rsidRPr="00AC7EBE" w:rsidRDefault="00AC7EBE" w:rsidP="00AC7EBE">
      <w:pPr>
        <w:pStyle w:val="a5"/>
        <w:spacing w:line="360" w:lineRule="auto"/>
        <w:ind w:left="-10"/>
        <w:rPr>
          <w:rFonts w:asciiTheme="minorEastAsia" w:hAnsiTheme="minorEastAsia"/>
          <w:sz w:val="24"/>
          <w:szCs w:val="24"/>
          <w:shd w:val="clear" w:color="auto" w:fill="auto"/>
        </w:rPr>
      </w:pPr>
      <w:r w:rsidRPr="00AC7EBE">
        <w:rPr>
          <w:rFonts w:asciiTheme="minorEastAsia" w:hAnsiTheme="minorEastAsia" w:hint="eastAsia"/>
          <w:sz w:val="24"/>
          <w:szCs w:val="24"/>
          <w:shd w:val="clear" w:color="auto" w:fill="auto"/>
        </w:rPr>
        <w:t>广告发布计划，表示广告商安排某个套餐在一定的时间范围之内须发送某个指定的广告内容。</w:t>
      </w:r>
    </w:p>
    <w:p w:rsidR="00AC7EBE" w:rsidRDefault="00AC7EBE" w:rsidP="00AC7EBE">
      <w:pPr>
        <w:pStyle w:val="a5"/>
        <w:spacing w:line="360" w:lineRule="auto"/>
        <w:ind w:left="-10"/>
        <w:rPr>
          <w:rFonts w:asciiTheme="minorEastAsia" w:hAnsiTheme="minorEastAsia"/>
          <w:sz w:val="24"/>
          <w:szCs w:val="24"/>
          <w:shd w:val="clear" w:color="auto" w:fill="auto"/>
        </w:rPr>
      </w:pPr>
      <w:r w:rsidRPr="00AC7EBE">
        <w:rPr>
          <w:rFonts w:asciiTheme="minorEastAsia" w:hAnsiTheme="minorEastAsia" w:hint="eastAsia"/>
          <w:sz w:val="24"/>
          <w:szCs w:val="24"/>
          <w:shd w:val="clear" w:color="auto" w:fill="auto"/>
        </w:rPr>
        <w:t>注意同一个广告套餐的广告内容发布计划不得出现时间安排上的冲突，否则会造成发送器的混乱。</w:t>
      </w:r>
    </w:p>
    <w:p w:rsidR="00AC7EBE" w:rsidRPr="00AC7EBE" w:rsidRDefault="00AC7EBE" w:rsidP="00AC7EBE">
      <w:pPr>
        <w:pStyle w:val="a5"/>
        <w:spacing w:line="360" w:lineRule="auto"/>
        <w:ind w:left="-10"/>
        <w:rPr>
          <w:rFonts w:asciiTheme="minorEastAsia" w:hAnsiTheme="minorEastAsia"/>
          <w:sz w:val="24"/>
          <w:szCs w:val="24"/>
          <w:shd w:val="clear" w:color="auto" w:fill="auto"/>
        </w:rPr>
      </w:pPr>
      <w:r w:rsidRPr="00AC7EBE">
        <w:rPr>
          <w:rFonts w:asciiTheme="minorEastAsia" w:hAnsiTheme="minorEastAsia" w:hint="eastAsia"/>
          <w:sz w:val="24"/>
          <w:szCs w:val="24"/>
          <w:shd w:val="clear" w:color="auto" w:fill="auto"/>
        </w:rPr>
        <w:t>某套餐的发送编排有更新时，播控服务器应将其通知给该套餐关联的所有发送器，并将新的广告内容传递给发送器，这样发送器在本地就可以按照计划打包发送广告数据了。</w:t>
      </w:r>
    </w:p>
    <w:p w:rsidR="00AC7EBE" w:rsidRPr="00AC7EBE" w:rsidRDefault="00AC7EBE" w:rsidP="00AC7EBE">
      <w:pPr>
        <w:pStyle w:val="a5"/>
        <w:spacing w:line="360" w:lineRule="auto"/>
        <w:ind w:left="-10"/>
        <w:rPr>
          <w:rFonts w:asciiTheme="minorEastAsia" w:hAnsiTheme="minorEastAsia"/>
          <w:sz w:val="24"/>
          <w:szCs w:val="24"/>
          <w:shd w:val="clear" w:color="auto" w:fill="auto"/>
        </w:rPr>
      </w:pPr>
      <w:r w:rsidRPr="00AC7EBE">
        <w:rPr>
          <w:rFonts w:asciiTheme="minorEastAsia" w:hAnsiTheme="minorEastAsia" w:hint="eastAsia"/>
          <w:sz w:val="24"/>
          <w:szCs w:val="24"/>
          <w:shd w:val="clear" w:color="auto" w:fill="auto"/>
        </w:rPr>
        <w:t>注意，如果套餐是视频广告，则发送器除了按照规划发送视频码流之外，还</w:t>
      </w:r>
      <w:r w:rsidRPr="00AC7EBE">
        <w:rPr>
          <w:rFonts w:asciiTheme="minorEastAsia" w:hAnsiTheme="minorEastAsia" w:hint="eastAsia"/>
          <w:sz w:val="24"/>
          <w:szCs w:val="24"/>
          <w:shd w:val="clear" w:color="auto" w:fill="auto"/>
        </w:rPr>
        <w:lastRenderedPageBreak/>
        <w:t>应该发送EIT_P/F（其中的</w:t>
      </w:r>
      <w:proofErr w:type="spellStart"/>
      <w:r w:rsidRPr="00AC7EBE">
        <w:rPr>
          <w:rFonts w:asciiTheme="minorEastAsia" w:hAnsiTheme="minorEastAsia" w:hint="eastAsia"/>
          <w:sz w:val="24"/>
          <w:szCs w:val="24"/>
          <w:shd w:val="clear" w:color="auto" w:fill="auto"/>
        </w:rPr>
        <w:t>EventID</w:t>
      </w:r>
      <w:proofErr w:type="spellEnd"/>
      <w:r w:rsidRPr="00AC7EBE">
        <w:rPr>
          <w:rFonts w:asciiTheme="minorEastAsia" w:hAnsiTheme="minorEastAsia" w:hint="eastAsia"/>
          <w:sz w:val="24"/>
          <w:szCs w:val="24"/>
          <w:shd w:val="clear" w:color="auto" w:fill="auto"/>
        </w:rPr>
        <w:t>等于</w:t>
      </w:r>
      <w:proofErr w:type="spellStart"/>
      <w:r w:rsidRPr="00AC7EBE">
        <w:rPr>
          <w:rFonts w:asciiTheme="minorEastAsia" w:hAnsiTheme="minorEastAsia" w:hint="eastAsia"/>
          <w:sz w:val="24"/>
          <w:szCs w:val="24"/>
          <w:shd w:val="clear" w:color="auto" w:fill="auto"/>
        </w:rPr>
        <w:t>AdvID</w:t>
      </w:r>
      <w:proofErr w:type="spellEnd"/>
      <w:r w:rsidRPr="00AC7EBE">
        <w:rPr>
          <w:rFonts w:asciiTheme="minorEastAsia" w:hAnsiTheme="minorEastAsia" w:hint="eastAsia"/>
          <w:sz w:val="24"/>
          <w:szCs w:val="24"/>
          <w:shd w:val="clear" w:color="auto" w:fill="auto"/>
        </w:rPr>
        <w:t>）</w:t>
      </w:r>
    </w:p>
    <w:p w:rsidR="004056F8" w:rsidRPr="00AD4B7B" w:rsidRDefault="004056F8" w:rsidP="004056F8">
      <w:pPr>
        <w:pStyle w:val="4"/>
        <w:rPr>
          <w:sz w:val="28"/>
          <w:szCs w:val="28"/>
        </w:rPr>
      </w:pPr>
      <w:r w:rsidRPr="00AD4B7B">
        <w:rPr>
          <w:rFonts w:hint="eastAsia"/>
          <w:sz w:val="28"/>
          <w:szCs w:val="28"/>
        </w:rPr>
        <w:t>紧急处理</w:t>
      </w:r>
    </w:p>
    <w:p w:rsidR="004056F8" w:rsidRPr="004056F8" w:rsidRDefault="004056F8" w:rsidP="00B20561">
      <w:pPr>
        <w:tabs>
          <w:tab w:val="left" w:pos="3480"/>
        </w:tabs>
        <w:spacing w:line="360" w:lineRule="auto"/>
        <w:rPr>
          <w:rFonts w:asciiTheme="minorEastAsia" w:hAnsiTheme="minorEastAsia"/>
          <w:sz w:val="24"/>
          <w:szCs w:val="24"/>
        </w:rPr>
      </w:pPr>
      <w:r w:rsidRPr="004056F8">
        <w:rPr>
          <w:rFonts w:asciiTheme="minorEastAsia" w:hAnsiTheme="minorEastAsia" w:hint="eastAsia"/>
          <w:sz w:val="24"/>
          <w:szCs w:val="24"/>
        </w:rPr>
        <w:t>紧急处理是为了方便管理突发情况。具体职能为：</w:t>
      </w:r>
    </w:p>
    <w:p w:rsidR="00B20561" w:rsidRPr="00B20561" w:rsidRDefault="004056F8" w:rsidP="00B20561">
      <w:pPr>
        <w:spacing w:line="360" w:lineRule="auto"/>
        <w:rPr>
          <w:rFonts w:ascii="宋体" w:eastAsia="宋体" w:hAnsi="宋体" w:cs="Times New Roman"/>
          <w:color w:val="000000"/>
          <w:sz w:val="18"/>
          <w:szCs w:val="18"/>
        </w:rPr>
      </w:pPr>
      <w:r w:rsidRPr="004056F8">
        <w:rPr>
          <w:rFonts w:asciiTheme="minorEastAsia" w:hAnsiTheme="minorEastAsia" w:hint="eastAsia"/>
          <w:sz w:val="24"/>
          <w:szCs w:val="24"/>
        </w:rPr>
        <w:t>1)</w:t>
      </w:r>
      <w:r w:rsidR="00340982">
        <w:rPr>
          <w:rFonts w:asciiTheme="minorEastAsia" w:hAnsiTheme="minorEastAsia" w:hint="eastAsia"/>
          <w:sz w:val="24"/>
          <w:szCs w:val="24"/>
        </w:rPr>
        <w:t xml:space="preserve"> </w:t>
      </w:r>
      <w:r w:rsidR="005F2F87">
        <w:rPr>
          <w:rFonts w:asciiTheme="minorEastAsia" w:hAnsiTheme="minorEastAsia" w:hint="eastAsia"/>
          <w:sz w:val="24"/>
          <w:szCs w:val="24"/>
        </w:rPr>
        <w:t>紧急停播：</w:t>
      </w:r>
      <w:r w:rsidR="00B20561" w:rsidRPr="00B20561">
        <w:rPr>
          <w:rFonts w:asciiTheme="minorEastAsia" w:hAnsiTheme="minorEastAsia" w:hint="eastAsia"/>
          <w:sz w:val="24"/>
          <w:szCs w:val="24"/>
        </w:rPr>
        <w:t>可</w:t>
      </w:r>
      <w:r w:rsidR="00B20561" w:rsidRPr="00B20561">
        <w:rPr>
          <w:rFonts w:asciiTheme="minorEastAsia" w:hAnsiTheme="minorEastAsia"/>
          <w:sz w:val="24"/>
          <w:szCs w:val="24"/>
        </w:rPr>
        <w:t>一键</w:t>
      </w:r>
      <w:r w:rsidR="00B20561" w:rsidRPr="00B20561">
        <w:rPr>
          <w:rFonts w:asciiTheme="minorEastAsia" w:hAnsiTheme="minorEastAsia" w:hint="eastAsia"/>
          <w:sz w:val="24"/>
          <w:szCs w:val="24"/>
        </w:rPr>
        <w:t>发送</w:t>
      </w:r>
      <w:r w:rsidR="00B20561" w:rsidRPr="00B20561">
        <w:rPr>
          <w:rFonts w:asciiTheme="minorEastAsia" w:hAnsiTheme="minorEastAsia"/>
          <w:sz w:val="24"/>
          <w:szCs w:val="24"/>
        </w:rPr>
        <w:t>停播命令到一个发送器</w:t>
      </w:r>
      <w:r w:rsidR="00B20561" w:rsidRPr="00B20561">
        <w:rPr>
          <w:rFonts w:asciiTheme="minorEastAsia" w:hAnsiTheme="minorEastAsia" w:hint="eastAsia"/>
          <w:sz w:val="24"/>
          <w:szCs w:val="24"/>
        </w:rPr>
        <w:t>或</w:t>
      </w:r>
      <w:r w:rsidR="00B20561" w:rsidRPr="00B20561">
        <w:rPr>
          <w:rFonts w:asciiTheme="minorEastAsia" w:hAnsiTheme="minorEastAsia"/>
          <w:sz w:val="24"/>
          <w:szCs w:val="24"/>
        </w:rPr>
        <w:t>多个发送器。</w:t>
      </w:r>
      <w:r w:rsidR="00B20561" w:rsidRPr="00B20561">
        <w:rPr>
          <w:rFonts w:asciiTheme="minorEastAsia" w:hAnsiTheme="minorEastAsia" w:hint="eastAsia"/>
          <w:sz w:val="24"/>
          <w:szCs w:val="24"/>
        </w:rPr>
        <w:t>可根据</w:t>
      </w:r>
      <w:r w:rsidR="00B20561" w:rsidRPr="00B20561">
        <w:rPr>
          <w:rFonts w:asciiTheme="minorEastAsia" w:hAnsiTheme="minorEastAsia"/>
          <w:sz w:val="24"/>
          <w:szCs w:val="24"/>
        </w:rPr>
        <w:t>广告类型</w:t>
      </w:r>
      <w:r w:rsidR="00B20561" w:rsidRPr="00B20561">
        <w:rPr>
          <w:rFonts w:asciiTheme="minorEastAsia" w:hAnsiTheme="minorEastAsia" w:hint="eastAsia"/>
          <w:sz w:val="24"/>
          <w:szCs w:val="24"/>
        </w:rPr>
        <w:t>停播</w:t>
      </w:r>
      <w:r w:rsidR="005F2F87">
        <w:rPr>
          <w:rFonts w:asciiTheme="minorEastAsia" w:hAnsiTheme="minorEastAsia" w:hint="eastAsia"/>
          <w:sz w:val="24"/>
          <w:szCs w:val="24"/>
        </w:rPr>
        <w:t>，或者停播全部广告</w:t>
      </w:r>
      <w:r w:rsidR="00B20561" w:rsidRPr="00B20561">
        <w:rPr>
          <w:rFonts w:asciiTheme="minorEastAsia" w:hAnsiTheme="minorEastAsia"/>
          <w:sz w:val="24"/>
          <w:szCs w:val="24"/>
        </w:rPr>
        <w:t>。</w:t>
      </w:r>
    </w:p>
    <w:p w:rsidR="004056F8" w:rsidRPr="004056F8" w:rsidRDefault="004056F8" w:rsidP="00B20561">
      <w:pPr>
        <w:tabs>
          <w:tab w:val="left" w:pos="3480"/>
        </w:tabs>
        <w:spacing w:line="360" w:lineRule="auto"/>
        <w:ind w:left="360" w:hangingChars="150" w:hanging="360"/>
        <w:rPr>
          <w:rFonts w:asciiTheme="minorEastAsia" w:hAnsiTheme="minorEastAsia"/>
          <w:sz w:val="24"/>
          <w:szCs w:val="24"/>
        </w:rPr>
      </w:pPr>
      <w:r w:rsidRPr="004056F8">
        <w:rPr>
          <w:rFonts w:asciiTheme="minorEastAsia" w:hAnsiTheme="minorEastAsia" w:hint="eastAsia"/>
          <w:sz w:val="24"/>
          <w:szCs w:val="24"/>
        </w:rPr>
        <w:t>2)</w:t>
      </w:r>
      <w:r w:rsidR="00340982">
        <w:rPr>
          <w:rFonts w:asciiTheme="minorEastAsia" w:hAnsiTheme="minorEastAsia" w:hint="eastAsia"/>
          <w:sz w:val="24"/>
          <w:szCs w:val="24"/>
        </w:rPr>
        <w:t xml:space="preserve"> </w:t>
      </w:r>
      <w:r w:rsidR="005F2F87">
        <w:rPr>
          <w:rFonts w:asciiTheme="minorEastAsia" w:hAnsiTheme="minorEastAsia" w:hint="eastAsia"/>
          <w:sz w:val="24"/>
          <w:szCs w:val="24"/>
        </w:rPr>
        <w:t>紧急插播：</w:t>
      </w:r>
      <w:r w:rsidR="00B20561" w:rsidRPr="00B20561">
        <w:rPr>
          <w:rFonts w:asciiTheme="minorEastAsia" w:hAnsiTheme="minorEastAsia" w:hint="eastAsia"/>
          <w:sz w:val="24"/>
          <w:szCs w:val="24"/>
        </w:rPr>
        <w:t>可方便</w:t>
      </w:r>
      <w:r w:rsidR="00B20561" w:rsidRPr="00B20561">
        <w:rPr>
          <w:rFonts w:asciiTheme="minorEastAsia" w:hAnsiTheme="minorEastAsia"/>
          <w:sz w:val="24"/>
          <w:szCs w:val="24"/>
        </w:rPr>
        <w:t>加入紧急</w:t>
      </w:r>
      <w:r w:rsidR="00B20561" w:rsidRPr="00B20561">
        <w:rPr>
          <w:rFonts w:asciiTheme="minorEastAsia" w:hAnsiTheme="minorEastAsia" w:hint="eastAsia"/>
          <w:sz w:val="24"/>
          <w:szCs w:val="24"/>
        </w:rPr>
        <w:t>广告</w:t>
      </w:r>
      <w:r w:rsidR="00B20561" w:rsidRPr="00B20561">
        <w:rPr>
          <w:rFonts w:asciiTheme="minorEastAsia" w:hAnsiTheme="minorEastAsia"/>
          <w:sz w:val="24"/>
          <w:szCs w:val="24"/>
        </w:rPr>
        <w:t>内容（比如警报）到一个或多个发送器的所有频道的所有类型。</w:t>
      </w:r>
    </w:p>
    <w:p w:rsidR="00904E4E" w:rsidRPr="00CA0113" w:rsidRDefault="00904E4E" w:rsidP="00904E4E">
      <w:pPr>
        <w:pStyle w:val="3"/>
        <w:rPr>
          <w:sz w:val="28"/>
          <w:szCs w:val="28"/>
        </w:rPr>
      </w:pPr>
      <w:bookmarkStart w:id="74" w:name="_Toc452383283"/>
      <w:r w:rsidRPr="00CA0113">
        <w:rPr>
          <w:rFonts w:hint="eastAsia"/>
          <w:sz w:val="28"/>
          <w:szCs w:val="28"/>
        </w:rPr>
        <w:t>数据统计和分析</w:t>
      </w:r>
      <w:bookmarkEnd w:id="74"/>
    </w:p>
    <w:p w:rsidR="00904E4E" w:rsidRPr="00016A8B" w:rsidRDefault="00904E4E" w:rsidP="00904E4E">
      <w:pPr>
        <w:pStyle w:val="a5"/>
        <w:spacing w:line="360" w:lineRule="auto"/>
        <w:ind w:left="-10"/>
        <w:rPr>
          <w:sz w:val="24"/>
          <w:szCs w:val="24"/>
          <w:shd w:val="clear" w:color="auto" w:fill="auto"/>
        </w:rPr>
      </w:pPr>
      <w:r w:rsidRPr="00016A8B">
        <w:rPr>
          <w:rFonts w:hint="eastAsia"/>
          <w:sz w:val="24"/>
          <w:szCs w:val="24"/>
          <w:shd w:val="clear" w:color="auto" w:fill="auto"/>
        </w:rPr>
        <w:t>详细参考</w:t>
      </w:r>
      <w:r w:rsidRPr="00016A8B">
        <w:rPr>
          <w:rFonts w:asciiTheme="minorEastAsia" w:hAnsiTheme="minorEastAsia" w:cs="RRHHMW+·ÂËÎ"/>
          <w:color w:val="000000"/>
          <w:sz w:val="24"/>
          <w:szCs w:val="24"/>
          <w:shd w:val="clear" w:color="auto" w:fill="auto"/>
        </w:rPr>
        <w:t>§</w:t>
      </w:r>
      <w:r w:rsidRPr="00016A8B">
        <w:rPr>
          <w:rFonts w:asciiTheme="minorEastAsia" w:hAnsiTheme="minorEastAsia" w:cs="RRHHMW+·ÂËÎ" w:hint="eastAsia"/>
          <w:color w:val="000000"/>
          <w:sz w:val="24"/>
          <w:szCs w:val="24"/>
          <w:shd w:val="clear" w:color="auto" w:fill="auto"/>
        </w:rPr>
        <w:t>6章</w:t>
      </w:r>
    </w:p>
    <w:p w:rsidR="00D7008A" w:rsidRDefault="00D7008A" w:rsidP="00F209B4">
      <w:pPr>
        <w:pStyle w:val="1"/>
        <w:spacing w:line="360" w:lineRule="auto"/>
      </w:pPr>
      <w:bookmarkStart w:id="75" w:name="_Toc452383284"/>
      <w:r>
        <w:rPr>
          <w:rFonts w:hint="eastAsia"/>
        </w:rPr>
        <w:lastRenderedPageBreak/>
        <w:t>数据库和资源文件</w:t>
      </w:r>
      <w:bookmarkEnd w:id="56"/>
      <w:bookmarkEnd w:id="57"/>
      <w:bookmarkEnd w:id="75"/>
    </w:p>
    <w:p w:rsidR="00AE16F2" w:rsidRPr="00AE16F2" w:rsidRDefault="00AE16F2" w:rsidP="00AE16F2">
      <w:pPr>
        <w:pStyle w:val="a5"/>
        <w:spacing w:line="360" w:lineRule="auto"/>
        <w:ind w:left="-10"/>
        <w:rPr>
          <w:sz w:val="24"/>
          <w:szCs w:val="24"/>
          <w:shd w:val="clear" w:color="auto" w:fill="auto"/>
        </w:rPr>
      </w:pPr>
      <w:r w:rsidRPr="00AE16F2">
        <w:rPr>
          <w:rFonts w:hint="eastAsia"/>
          <w:sz w:val="24"/>
          <w:szCs w:val="24"/>
          <w:shd w:val="clear" w:color="auto" w:fill="auto"/>
        </w:rPr>
        <w:t>本章从</w:t>
      </w:r>
      <w:r w:rsidR="003C75CB">
        <w:rPr>
          <w:rFonts w:hint="eastAsia"/>
          <w:sz w:val="24"/>
          <w:szCs w:val="24"/>
          <w:shd w:val="clear" w:color="auto" w:fill="auto"/>
        </w:rPr>
        <w:t>需求的角度描述系统的数据库应该包含那些数据，每类数据应该包含哪些</w:t>
      </w:r>
      <w:r w:rsidRPr="00AE16F2">
        <w:rPr>
          <w:rFonts w:hint="eastAsia"/>
          <w:sz w:val="24"/>
          <w:szCs w:val="24"/>
          <w:shd w:val="clear" w:color="auto" w:fill="auto"/>
        </w:rPr>
        <w:t>内容。可以用来作为实际开发的数据表设计的参考。</w:t>
      </w:r>
    </w:p>
    <w:p w:rsidR="00D7008A" w:rsidRPr="00AE16F2" w:rsidRDefault="00AE16F2" w:rsidP="00AE16F2">
      <w:pPr>
        <w:pStyle w:val="a5"/>
        <w:spacing w:line="360" w:lineRule="auto"/>
        <w:ind w:left="-10"/>
        <w:rPr>
          <w:sz w:val="24"/>
          <w:szCs w:val="24"/>
          <w:shd w:val="clear" w:color="auto" w:fill="auto"/>
        </w:rPr>
      </w:pPr>
      <w:r w:rsidRPr="00AE16F2">
        <w:rPr>
          <w:rFonts w:hint="eastAsia"/>
          <w:sz w:val="24"/>
          <w:szCs w:val="24"/>
          <w:shd w:val="clear" w:color="auto" w:fill="auto"/>
        </w:rPr>
        <w:t>这些数据库和资源文件都保存在广告播控的主服务器中。</w:t>
      </w:r>
    </w:p>
    <w:p w:rsidR="00D7008A" w:rsidRDefault="007A2DF8" w:rsidP="00F209B4">
      <w:pPr>
        <w:pStyle w:val="2"/>
        <w:spacing w:line="360" w:lineRule="auto"/>
      </w:pPr>
      <w:bookmarkStart w:id="76" w:name="_Toc452383285"/>
      <w:r>
        <w:rPr>
          <w:rFonts w:hint="eastAsia"/>
        </w:rPr>
        <w:t>系统账户</w:t>
      </w:r>
      <w:bookmarkEnd w:id="76"/>
    </w:p>
    <w:p w:rsidR="007A2DF8" w:rsidRDefault="007A2DF8" w:rsidP="007A2DF8">
      <w:pPr>
        <w:pStyle w:val="a5"/>
        <w:spacing w:line="360" w:lineRule="auto"/>
        <w:ind w:left="-10"/>
        <w:rPr>
          <w:sz w:val="24"/>
          <w:szCs w:val="24"/>
          <w:shd w:val="clear" w:color="auto" w:fill="auto"/>
        </w:rPr>
      </w:pPr>
      <w:r w:rsidRPr="007A2DF8">
        <w:rPr>
          <w:rFonts w:hint="eastAsia"/>
          <w:sz w:val="24"/>
          <w:szCs w:val="24"/>
          <w:shd w:val="clear" w:color="auto" w:fill="auto"/>
        </w:rPr>
        <w:t>广告播控服务器针对不同角色的人员都对应一个系统账户</w:t>
      </w:r>
      <w:r w:rsidR="00383ADA">
        <w:rPr>
          <w:rFonts w:hint="eastAsia"/>
          <w:sz w:val="24"/>
          <w:szCs w:val="24"/>
          <w:shd w:val="clear" w:color="auto" w:fill="auto"/>
        </w:rPr>
        <w:t>（其中包含广告运营商和广告商）</w:t>
      </w:r>
      <w:r w:rsidRPr="007A2DF8">
        <w:rPr>
          <w:rFonts w:hint="eastAsia"/>
          <w:sz w:val="24"/>
          <w:szCs w:val="24"/>
          <w:shd w:val="clear" w:color="auto" w:fill="auto"/>
        </w:rPr>
        <w:t>。系统账户应该包含如下信息：</w:t>
      </w:r>
    </w:p>
    <w:tbl>
      <w:tblPr>
        <w:tblStyle w:val="a9"/>
        <w:tblW w:w="0" w:type="auto"/>
        <w:jc w:val="center"/>
        <w:tblInd w:w="-10" w:type="dxa"/>
        <w:tblLook w:val="04A0" w:firstRow="1" w:lastRow="0" w:firstColumn="1" w:lastColumn="0" w:noHBand="0" w:noVBand="1"/>
      </w:tblPr>
      <w:tblGrid>
        <w:gridCol w:w="2840"/>
        <w:gridCol w:w="2088"/>
        <w:gridCol w:w="3594"/>
      </w:tblGrid>
      <w:tr w:rsidR="007A2DF8" w:rsidRPr="001541AC" w:rsidTr="000C49C6">
        <w:trPr>
          <w:jc w:val="center"/>
        </w:trPr>
        <w:tc>
          <w:tcPr>
            <w:tcW w:w="2840" w:type="dxa"/>
            <w:shd w:val="clear" w:color="auto" w:fill="C6D9F1" w:themeFill="text2" w:themeFillTint="33"/>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属性</w:t>
            </w:r>
          </w:p>
        </w:tc>
        <w:tc>
          <w:tcPr>
            <w:tcW w:w="2088" w:type="dxa"/>
            <w:shd w:val="clear" w:color="auto" w:fill="C6D9F1" w:themeFill="text2" w:themeFillTint="33"/>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说明</w:t>
            </w:r>
          </w:p>
        </w:tc>
        <w:tc>
          <w:tcPr>
            <w:tcW w:w="3594" w:type="dxa"/>
            <w:shd w:val="clear" w:color="auto" w:fill="C6D9F1" w:themeFill="text2" w:themeFillTint="33"/>
          </w:tcPr>
          <w:p w:rsidR="007A2DF8" w:rsidRPr="001541AC" w:rsidRDefault="007A2DF8" w:rsidP="00570205">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备注</w:t>
            </w:r>
          </w:p>
        </w:tc>
      </w:tr>
      <w:tr w:rsidR="007464AD" w:rsidRPr="007464AD" w:rsidTr="007464AD">
        <w:trPr>
          <w:jc w:val="center"/>
        </w:trPr>
        <w:tc>
          <w:tcPr>
            <w:tcW w:w="2840" w:type="dxa"/>
          </w:tcPr>
          <w:p w:rsidR="007A2DF8" w:rsidRPr="007464AD"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userID</w:t>
            </w:r>
            <w:proofErr w:type="spellEnd"/>
          </w:p>
        </w:tc>
        <w:tc>
          <w:tcPr>
            <w:tcW w:w="2088"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登录名</w:t>
            </w:r>
          </w:p>
        </w:tc>
        <w:tc>
          <w:tcPr>
            <w:tcW w:w="3594"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在整个广告播控服务器中不能重复</w:t>
            </w:r>
          </w:p>
        </w:tc>
      </w:tr>
      <w:tr w:rsidR="007464AD" w:rsidRPr="007464AD" w:rsidTr="00375C9C">
        <w:trPr>
          <w:trHeight w:val="70"/>
          <w:jc w:val="center"/>
        </w:trPr>
        <w:tc>
          <w:tcPr>
            <w:tcW w:w="2840"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userType</w:t>
            </w:r>
            <w:proofErr w:type="spellEnd"/>
          </w:p>
        </w:tc>
        <w:tc>
          <w:tcPr>
            <w:tcW w:w="2088"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账户类型</w:t>
            </w:r>
          </w:p>
        </w:tc>
        <w:tc>
          <w:tcPr>
            <w:tcW w:w="3594" w:type="dxa"/>
          </w:tcPr>
          <w:p w:rsidR="007A2DF8" w:rsidRPr="007464AD" w:rsidRDefault="00570040"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账户类型主要分为系统管理员、网络管理员、运营商管理员，运营商、广告商</w:t>
            </w: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loginIp</w:t>
            </w:r>
            <w:proofErr w:type="spellEnd"/>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w:t>
            </w:r>
            <w:proofErr w:type="spellStart"/>
            <w:r w:rsidRPr="007464AD">
              <w:rPr>
                <w:rFonts w:asciiTheme="minorEastAsia" w:hAnsiTheme="minorEastAsia" w:hint="eastAsia"/>
                <w:color w:val="000000" w:themeColor="text1"/>
                <w:sz w:val="21"/>
                <w:szCs w:val="21"/>
                <w:shd w:val="clear" w:color="auto" w:fill="auto"/>
              </w:rPr>
              <w:t>Ip</w:t>
            </w:r>
            <w:proofErr w:type="spellEnd"/>
          </w:p>
        </w:tc>
        <w:tc>
          <w:tcPr>
            <w:tcW w:w="3594"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实时记录该用户的操作IP</w:t>
            </w: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cs="Consolas"/>
                <w:color w:val="000000" w:themeColor="text1"/>
                <w:kern w:val="0"/>
                <w:sz w:val="21"/>
                <w:szCs w:val="21"/>
                <w:shd w:val="clear" w:color="auto" w:fill="auto"/>
              </w:rPr>
              <w:t>contacts</w:t>
            </w:r>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联系人</w:t>
            </w:r>
          </w:p>
        </w:tc>
        <w:tc>
          <w:tcPr>
            <w:tcW w:w="3594" w:type="dxa"/>
          </w:tcPr>
          <w:p w:rsidR="007A2DF8" w:rsidRPr="007464AD" w:rsidRDefault="007A2DF8" w:rsidP="00452B3A">
            <w:pPr>
              <w:pStyle w:val="a5"/>
              <w:spacing w:line="360" w:lineRule="auto"/>
              <w:ind w:leftChars="0" w:left="0" w:firstLine="0"/>
              <w:jc w:val="left"/>
              <w:rPr>
                <w:rFonts w:asciiTheme="minorEastAsia" w:hAnsiTheme="minorEastAsia"/>
                <w:color w:val="000000" w:themeColor="text1"/>
                <w:sz w:val="21"/>
                <w:szCs w:val="21"/>
              </w:rPr>
            </w:pPr>
          </w:p>
        </w:tc>
      </w:tr>
      <w:tr w:rsidR="007464AD" w:rsidRPr="007464AD" w:rsidTr="007464AD">
        <w:trPr>
          <w:jc w:val="center"/>
        </w:trPr>
        <w:tc>
          <w:tcPr>
            <w:tcW w:w="2840"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7464AD">
              <w:rPr>
                <w:rFonts w:asciiTheme="minorEastAsia" w:hAnsiTheme="minorEastAsia" w:cs="Consolas"/>
                <w:color w:val="000000" w:themeColor="text1"/>
                <w:kern w:val="0"/>
                <w:sz w:val="21"/>
                <w:szCs w:val="21"/>
                <w:shd w:val="clear" w:color="auto" w:fill="auto"/>
              </w:rPr>
              <w:t>icpIcon</w:t>
            </w:r>
            <w:proofErr w:type="spellEnd"/>
          </w:p>
        </w:tc>
        <w:tc>
          <w:tcPr>
            <w:tcW w:w="2088" w:type="dxa"/>
          </w:tcPr>
          <w:p w:rsidR="007A2DF8" w:rsidRPr="007464AD" w:rsidRDefault="007464A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用户头像</w:t>
            </w:r>
          </w:p>
        </w:tc>
        <w:tc>
          <w:tcPr>
            <w:tcW w:w="3594" w:type="dxa"/>
          </w:tcPr>
          <w:p w:rsidR="007A2DF8" w:rsidRPr="007464AD" w:rsidRDefault="007A2DF8" w:rsidP="00452B3A">
            <w:pPr>
              <w:pStyle w:val="a5"/>
              <w:spacing w:line="360" w:lineRule="auto"/>
              <w:ind w:leftChars="0" w:left="0" w:firstLine="0"/>
              <w:jc w:val="left"/>
              <w:rPr>
                <w:rFonts w:asciiTheme="minorEastAsia" w:hAnsiTheme="minorEastAsia"/>
                <w:color w:val="000000" w:themeColor="text1"/>
                <w:sz w:val="21"/>
                <w:szCs w:val="21"/>
              </w:rPr>
            </w:pPr>
          </w:p>
        </w:tc>
      </w:tr>
      <w:tr w:rsidR="00375C9C" w:rsidRPr="007464AD" w:rsidTr="007464AD">
        <w:trPr>
          <w:jc w:val="center"/>
        </w:trPr>
        <w:tc>
          <w:tcPr>
            <w:tcW w:w="2840" w:type="dxa"/>
          </w:tcPr>
          <w:p w:rsidR="00375C9C" w:rsidRPr="007464AD" w:rsidRDefault="00375C9C"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r w:rsidRPr="007464AD">
              <w:rPr>
                <w:rFonts w:asciiTheme="minorEastAsia" w:hAnsiTheme="minorEastAsia" w:cs="Consolas"/>
                <w:color w:val="000000" w:themeColor="text1"/>
                <w:kern w:val="0"/>
                <w:sz w:val="21"/>
                <w:szCs w:val="21"/>
                <w:shd w:val="clear" w:color="auto" w:fill="auto"/>
              </w:rPr>
              <w:t>password</w:t>
            </w:r>
          </w:p>
        </w:tc>
        <w:tc>
          <w:tcPr>
            <w:tcW w:w="2088" w:type="dxa"/>
          </w:tcPr>
          <w:p w:rsidR="00375C9C" w:rsidRPr="007464AD"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登录密码</w:t>
            </w:r>
          </w:p>
        </w:tc>
        <w:tc>
          <w:tcPr>
            <w:tcW w:w="3594" w:type="dxa"/>
          </w:tcPr>
          <w:p w:rsidR="00375C9C" w:rsidRPr="00375C9C" w:rsidRDefault="00375C9C"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375C9C">
              <w:rPr>
                <w:rFonts w:asciiTheme="minorEastAsia" w:hAnsiTheme="minorEastAsia" w:hint="eastAsia"/>
                <w:color w:val="000000" w:themeColor="text1"/>
                <w:sz w:val="21"/>
                <w:szCs w:val="21"/>
                <w:shd w:val="clear" w:color="auto" w:fill="auto"/>
              </w:rPr>
              <w:t>可由系统管理员或者账户本人修改</w:t>
            </w:r>
          </w:p>
        </w:tc>
      </w:tr>
      <w:tr w:rsidR="008032ED" w:rsidRPr="007464AD" w:rsidTr="007464AD">
        <w:trPr>
          <w:jc w:val="center"/>
        </w:trPr>
        <w:tc>
          <w:tcPr>
            <w:tcW w:w="2840" w:type="dxa"/>
          </w:tcPr>
          <w:p w:rsidR="008032ED" w:rsidRPr="007464AD" w:rsidRDefault="008032ED"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assignLoginMachine</w:t>
            </w:r>
            <w:proofErr w:type="spellEnd"/>
          </w:p>
        </w:tc>
        <w:tc>
          <w:tcPr>
            <w:tcW w:w="2088" w:type="dxa"/>
          </w:tcPr>
          <w:p w:rsidR="008032ED" w:rsidRPr="007464AD" w:rsidRDefault="008032E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是否指定主机登录</w:t>
            </w:r>
          </w:p>
        </w:tc>
        <w:tc>
          <w:tcPr>
            <w:tcW w:w="3594" w:type="dxa"/>
          </w:tcPr>
          <w:p w:rsidR="008032ED" w:rsidRPr="00375C9C" w:rsidRDefault="008032E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由管理员添加用户时进行填写</w:t>
            </w:r>
          </w:p>
        </w:tc>
      </w:tr>
      <w:tr w:rsidR="008032ED" w:rsidRPr="007464AD" w:rsidTr="007464AD">
        <w:trPr>
          <w:jc w:val="center"/>
        </w:trPr>
        <w:tc>
          <w:tcPr>
            <w:tcW w:w="2840" w:type="dxa"/>
          </w:tcPr>
          <w:p w:rsidR="008032ED" w:rsidRDefault="008032ED"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machineAdress</w:t>
            </w:r>
            <w:proofErr w:type="spellEnd"/>
          </w:p>
        </w:tc>
        <w:tc>
          <w:tcPr>
            <w:tcW w:w="2088" w:type="dxa"/>
          </w:tcPr>
          <w:p w:rsidR="008032ED" w:rsidRDefault="008032E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指定主机地址</w:t>
            </w:r>
          </w:p>
        </w:tc>
        <w:tc>
          <w:tcPr>
            <w:tcW w:w="3594" w:type="dxa"/>
          </w:tcPr>
          <w:p w:rsidR="008032ED" w:rsidRDefault="008032ED"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当上一个字段为true时，该字段必须填写</w:t>
            </w:r>
          </w:p>
        </w:tc>
      </w:tr>
      <w:tr w:rsidR="00E24321" w:rsidRPr="007464AD" w:rsidTr="007464AD">
        <w:trPr>
          <w:jc w:val="center"/>
        </w:trPr>
        <w:tc>
          <w:tcPr>
            <w:tcW w:w="2840" w:type="dxa"/>
          </w:tcPr>
          <w:p w:rsidR="00E24321" w:rsidRDefault="00E24321"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usertype</w:t>
            </w:r>
            <w:proofErr w:type="spellEnd"/>
          </w:p>
        </w:tc>
        <w:tc>
          <w:tcPr>
            <w:tcW w:w="2088" w:type="dxa"/>
          </w:tcPr>
          <w:p w:rsidR="00E24321" w:rsidRDefault="00E2432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用户类型</w:t>
            </w:r>
          </w:p>
        </w:tc>
        <w:tc>
          <w:tcPr>
            <w:tcW w:w="3594" w:type="dxa"/>
          </w:tcPr>
          <w:p w:rsidR="00E24321" w:rsidRDefault="00E2432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1广告运营商 2广告商</w:t>
            </w:r>
          </w:p>
        </w:tc>
      </w:tr>
      <w:tr w:rsidR="00E24321" w:rsidRPr="007464AD" w:rsidTr="007464AD">
        <w:trPr>
          <w:jc w:val="center"/>
        </w:trPr>
        <w:tc>
          <w:tcPr>
            <w:tcW w:w="2840" w:type="dxa"/>
          </w:tcPr>
          <w:p w:rsidR="00E24321" w:rsidRDefault="00E24321" w:rsidP="00452B3A">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sidRPr="00C553B6">
              <w:rPr>
                <w:sz w:val="24"/>
                <w:szCs w:val="24"/>
                <w:shd w:val="clear" w:color="auto" w:fill="auto"/>
              </w:rPr>
              <w:t>advertiserId</w:t>
            </w:r>
            <w:proofErr w:type="spellEnd"/>
          </w:p>
        </w:tc>
        <w:tc>
          <w:tcPr>
            <w:tcW w:w="2088" w:type="dxa"/>
          </w:tcPr>
          <w:p w:rsidR="00E24321" w:rsidRDefault="00E2432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广告商ID</w:t>
            </w:r>
          </w:p>
        </w:tc>
        <w:tc>
          <w:tcPr>
            <w:tcW w:w="3594" w:type="dxa"/>
          </w:tcPr>
          <w:p w:rsidR="00E24321" w:rsidRDefault="00E2432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bl>
    <w:p w:rsidR="007A2DF8" w:rsidRDefault="00375C9C" w:rsidP="00375C9C">
      <w:pPr>
        <w:pStyle w:val="2"/>
      </w:pPr>
      <w:bookmarkStart w:id="77" w:name="_Toc452383286"/>
      <w:r>
        <w:rPr>
          <w:rFonts w:hint="eastAsia"/>
        </w:rPr>
        <w:t>网络信息</w:t>
      </w:r>
      <w:bookmarkEnd w:id="77"/>
    </w:p>
    <w:p w:rsidR="00B11F7F" w:rsidRDefault="00B11F7F" w:rsidP="00B11F7F">
      <w:pPr>
        <w:pStyle w:val="3"/>
        <w:rPr>
          <w:sz w:val="28"/>
          <w:szCs w:val="28"/>
        </w:rPr>
      </w:pPr>
      <w:bookmarkStart w:id="78" w:name="_Toc452383287"/>
      <w:r w:rsidRPr="00B11F7F">
        <w:rPr>
          <w:rFonts w:hint="eastAsia"/>
          <w:sz w:val="28"/>
          <w:szCs w:val="28"/>
        </w:rPr>
        <w:t>电视运营商</w:t>
      </w:r>
      <w:bookmarkEnd w:id="78"/>
    </w:p>
    <w:p w:rsidR="00B11F7F" w:rsidRDefault="00B11F7F" w:rsidP="003F6535">
      <w:pPr>
        <w:pStyle w:val="a5"/>
        <w:spacing w:line="360" w:lineRule="auto"/>
        <w:ind w:left="-10"/>
        <w:rPr>
          <w:sz w:val="24"/>
          <w:szCs w:val="24"/>
          <w:shd w:val="clear" w:color="auto" w:fill="auto"/>
        </w:rPr>
      </w:pPr>
      <w:r w:rsidRPr="003F6535">
        <w:rPr>
          <w:rFonts w:hint="eastAsia"/>
          <w:sz w:val="24"/>
          <w:szCs w:val="24"/>
          <w:shd w:val="clear" w:color="auto" w:fill="auto"/>
        </w:rPr>
        <w:t>电视运营商</w:t>
      </w:r>
      <w:r w:rsidR="00A119E8" w:rsidRPr="003F6535">
        <w:rPr>
          <w:rFonts w:hint="eastAsia"/>
          <w:sz w:val="24"/>
          <w:szCs w:val="24"/>
          <w:shd w:val="clear" w:color="auto" w:fill="auto"/>
        </w:rPr>
        <w:t>主要是电视节目的信息来源，运营管理员在后台进行添加（注：不是可登录到广告播控的用户，创建后的用户</w:t>
      </w:r>
      <w:r w:rsidR="00A119E8" w:rsidRPr="003F6535">
        <w:rPr>
          <w:rFonts w:hint="eastAsia"/>
          <w:sz w:val="24"/>
          <w:szCs w:val="24"/>
          <w:shd w:val="clear" w:color="auto" w:fill="auto"/>
        </w:rPr>
        <w:t>id</w:t>
      </w:r>
      <w:r w:rsidR="00A119E8" w:rsidRPr="003F6535">
        <w:rPr>
          <w:rFonts w:hint="eastAsia"/>
          <w:sz w:val="24"/>
          <w:szCs w:val="24"/>
          <w:shd w:val="clear" w:color="auto" w:fill="auto"/>
        </w:rPr>
        <w:t>和密码需要给具体电视运营商</w:t>
      </w:r>
      <w:r w:rsidR="00A119E8" w:rsidRPr="003F6535">
        <w:rPr>
          <w:rFonts w:hint="eastAsia"/>
          <w:sz w:val="24"/>
          <w:szCs w:val="24"/>
          <w:shd w:val="clear" w:color="auto" w:fill="auto"/>
        </w:rPr>
        <w:lastRenderedPageBreak/>
        <w:t>管理员，用于连接广告发送器）。其主要属性有：</w:t>
      </w:r>
    </w:p>
    <w:p w:rsidR="003F6535" w:rsidRPr="003F6535" w:rsidRDefault="003F6535" w:rsidP="003F6535">
      <w:pPr>
        <w:pStyle w:val="a5"/>
        <w:spacing w:line="360" w:lineRule="auto"/>
        <w:ind w:left="-10"/>
        <w:rPr>
          <w:sz w:val="24"/>
          <w:szCs w:val="24"/>
          <w:shd w:val="clear" w:color="auto" w:fill="auto"/>
        </w:rPr>
      </w:pPr>
    </w:p>
    <w:tbl>
      <w:tblPr>
        <w:tblStyle w:val="a9"/>
        <w:tblW w:w="0" w:type="auto"/>
        <w:jc w:val="center"/>
        <w:tblLook w:val="04A0" w:firstRow="1" w:lastRow="0" w:firstColumn="1" w:lastColumn="0" w:noHBand="0" w:noVBand="1"/>
      </w:tblPr>
      <w:tblGrid>
        <w:gridCol w:w="2480"/>
        <w:gridCol w:w="1823"/>
        <w:gridCol w:w="3137"/>
      </w:tblGrid>
      <w:tr w:rsidR="00A119E8" w:rsidRPr="001541AC" w:rsidTr="000C49C6">
        <w:trPr>
          <w:trHeight w:val="145"/>
          <w:jc w:val="center"/>
        </w:trPr>
        <w:tc>
          <w:tcPr>
            <w:tcW w:w="2480" w:type="dxa"/>
            <w:shd w:val="clear" w:color="auto" w:fill="C6D9F1" w:themeFill="text2" w:themeFillTint="33"/>
          </w:tcPr>
          <w:p w:rsidR="00A119E8" w:rsidRPr="001541AC" w:rsidRDefault="00A119E8" w:rsidP="00777DE9">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属性</w:t>
            </w:r>
          </w:p>
        </w:tc>
        <w:tc>
          <w:tcPr>
            <w:tcW w:w="1823" w:type="dxa"/>
            <w:shd w:val="clear" w:color="auto" w:fill="C6D9F1" w:themeFill="text2" w:themeFillTint="33"/>
          </w:tcPr>
          <w:p w:rsidR="00A119E8" w:rsidRPr="001541AC" w:rsidRDefault="00A119E8" w:rsidP="00777DE9">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说明</w:t>
            </w:r>
          </w:p>
        </w:tc>
        <w:tc>
          <w:tcPr>
            <w:tcW w:w="3137" w:type="dxa"/>
            <w:shd w:val="clear" w:color="auto" w:fill="C6D9F1" w:themeFill="text2" w:themeFillTint="33"/>
          </w:tcPr>
          <w:p w:rsidR="00A119E8" w:rsidRPr="001541AC" w:rsidRDefault="00A119E8" w:rsidP="00777DE9">
            <w:pPr>
              <w:pStyle w:val="a5"/>
              <w:spacing w:line="360" w:lineRule="auto"/>
              <w:ind w:leftChars="0" w:left="0" w:firstLine="0"/>
              <w:jc w:val="left"/>
              <w:rPr>
                <w:sz w:val="24"/>
                <w:szCs w:val="24"/>
                <w:shd w:val="clear" w:color="auto" w:fill="auto"/>
              </w:rPr>
            </w:pPr>
            <w:r w:rsidRPr="001541AC">
              <w:rPr>
                <w:rFonts w:hint="eastAsia"/>
                <w:sz w:val="24"/>
                <w:szCs w:val="24"/>
                <w:shd w:val="clear" w:color="auto" w:fill="auto"/>
              </w:rPr>
              <w:t>备注</w:t>
            </w:r>
          </w:p>
        </w:tc>
      </w:tr>
      <w:tr w:rsidR="00A119E8" w:rsidRPr="007464AD" w:rsidTr="003F6535">
        <w:trPr>
          <w:trHeight w:val="145"/>
          <w:jc w:val="center"/>
        </w:trPr>
        <w:tc>
          <w:tcPr>
            <w:tcW w:w="2480" w:type="dxa"/>
          </w:tcPr>
          <w:p w:rsidR="00A119E8" w:rsidRPr="007464AD" w:rsidRDefault="00765A9C"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cs="Consolas" w:hint="eastAsia"/>
                <w:color w:val="000000" w:themeColor="text1"/>
                <w:kern w:val="0"/>
                <w:sz w:val="21"/>
                <w:szCs w:val="21"/>
                <w:shd w:val="clear" w:color="auto" w:fill="auto"/>
              </w:rPr>
              <w:t>o</w:t>
            </w:r>
            <w:r w:rsidRPr="00765A9C">
              <w:rPr>
                <w:rFonts w:asciiTheme="minorEastAsia" w:hAnsiTheme="minorEastAsia" w:cs="Consolas"/>
                <w:color w:val="000000" w:themeColor="text1"/>
                <w:kern w:val="0"/>
                <w:sz w:val="21"/>
                <w:szCs w:val="21"/>
                <w:shd w:val="clear" w:color="auto" w:fill="auto"/>
              </w:rPr>
              <w:t>perator</w:t>
            </w:r>
            <w:r>
              <w:rPr>
                <w:rFonts w:asciiTheme="minorEastAsia" w:hAnsiTheme="minorEastAsia" w:cs="Consolas" w:hint="eastAsia"/>
                <w:color w:val="000000" w:themeColor="text1"/>
                <w:kern w:val="0"/>
                <w:sz w:val="21"/>
                <w:szCs w:val="21"/>
                <w:shd w:val="clear" w:color="auto" w:fill="auto"/>
              </w:rPr>
              <w:t>ID</w:t>
            </w:r>
            <w:proofErr w:type="spellEnd"/>
          </w:p>
        </w:tc>
        <w:tc>
          <w:tcPr>
            <w:tcW w:w="1823"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电视运营商ID</w:t>
            </w:r>
          </w:p>
        </w:tc>
        <w:tc>
          <w:tcPr>
            <w:tcW w:w="3137"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在整个广告播控服务器中不能重复</w:t>
            </w:r>
            <w:r>
              <w:rPr>
                <w:rFonts w:asciiTheme="minorEastAsia" w:hAnsiTheme="minorEastAsia" w:hint="eastAsia"/>
                <w:color w:val="000000" w:themeColor="text1"/>
                <w:sz w:val="21"/>
                <w:szCs w:val="21"/>
                <w:shd w:val="clear" w:color="auto" w:fill="auto"/>
              </w:rPr>
              <w:t>，用于连接广告发送器</w:t>
            </w:r>
          </w:p>
        </w:tc>
      </w:tr>
      <w:tr w:rsidR="00A119E8" w:rsidRPr="007464AD" w:rsidTr="003F6535">
        <w:trPr>
          <w:trHeight w:val="71"/>
          <w:jc w:val="center"/>
        </w:trPr>
        <w:tc>
          <w:tcPr>
            <w:tcW w:w="2480"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cs="Consolas" w:hint="eastAsia"/>
                <w:color w:val="000000" w:themeColor="text1"/>
                <w:kern w:val="0"/>
                <w:sz w:val="21"/>
                <w:szCs w:val="21"/>
                <w:shd w:val="clear" w:color="auto" w:fill="auto"/>
              </w:rPr>
              <w:t>password</w:t>
            </w:r>
          </w:p>
        </w:tc>
        <w:tc>
          <w:tcPr>
            <w:tcW w:w="1823"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密码</w:t>
            </w:r>
          </w:p>
        </w:tc>
        <w:tc>
          <w:tcPr>
            <w:tcW w:w="3137"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 xml:space="preserve"> 明文密码</w:t>
            </w:r>
          </w:p>
        </w:tc>
      </w:tr>
      <w:tr w:rsidR="00A119E8" w:rsidRPr="007464AD" w:rsidTr="003F6535">
        <w:trPr>
          <w:trHeight w:val="469"/>
          <w:jc w:val="center"/>
        </w:trPr>
        <w:tc>
          <w:tcPr>
            <w:tcW w:w="2480"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cs="Consolas"/>
                <w:color w:val="000000" w:themeColor="text1"/>
                <w:kern w:val="0"/>
                <w:sz w:val="21"/>
                <w:szCs w:val="21"/>
                <w:shd w:val="clear" w:color="auto" w:fill="auto"/>
              </w:rPr>
              <w:t>contacts</w:t>
            </w:r>
          </w:p>
        </w:tc>
        <w:tc>
          <w:tcPr>
            <w:tcW w:w="1823"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7464AD">
              <w:rPr>
                <w:rFonts w:asciiTheme="minorEastAsia" w:hAnsiTheme="minorEastAsia" w:hint="eastAsia"/>
                <w:color w:val="000000" w:themeColor="text1"/>
                <w:sz w:val="21"/>
                <w:szCs w:val="21"/>
                <w:shd w:val="clear" w:color="auto" w:fill="auto"/>
              </w:rPr>
              <w:t>联系人</w:t>
            </w:r>
          </w:p>
        </w:tc>
        <w:tc>
          <w:tcPr>
            <w:tcW w:w="3137"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rPr>
            </w:pPr>
          </w:p>
        </w:tc>
      </w:tr>
      <w:tr w:rsidR="00A119E8" w:rsidRPr="007464AD" w:rsidTr="003F6535">
        <w:trPr>
          <w:trHeight w:val="469"/>
          <w:jc w:val="center"/>
        </w:trPr>
        <w:tc>
          <w:tcPr>
            <w:tcW w:w="2480" w:type="dxa"/>
          </w:tcPr>
          <w:p w:rsidR="00A119E8" w:rsidRPr="007464AD" w:rsidRDefault="00A119E8" w:rsidP="00A119E8">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cs="Consolas" w:hint="eastAsia"/>
                <w:color w:val="000000" w:themeColor="text1"/>
                <w:kern w:val="0"/>
                <w:sz w:val="21"/>
                <w:szCs w:val="21"/>
                <w:shd w:val="clear" w:color="auto" w:fill="auto"/>
              </w:rPr>
              <w:t>name</w:t>
            </w:r>
          </w:p>
        </w:tc>
        <w:tc>
          <w:tcPr>
            <w:tcW w:w="1823"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运营商名称</w:t>
            </w:r>
          </w:p>
        </w:tc>
        <w:tc>
          <w:tcPr>
            <w:tcW w:w="3137" w:type="dxa"/>
          </w:tcPr>
          <w:p w:rsidR="00A119E8" w:rsidRPr="007464AD" w:rsidRDefault="00A119E8" w:rsidP="00777DE9">
            <w:pPr>
              <w:pStyle w:val="a5"/>
              <w:spacing w:line="360" w:lineRule="auto"/>
              <w:ind w:leftChars="0" w:left="0" w:firstLine="0"/>
              <w:jc w:val="left"/>
              <w:rPr>
                <w:rFonts w:asciiTheme="minorEastAsia" w:hAnsiTheme="minorEastAsia"/>
                <w:color w:val="000000" w:themeColor="text1"/>
                <w:sz w:val="21"/>
                <w:szCs w:val="21"/>
              </w:rPr>
            </w:pPr>
          </w:p>
        </w:tc>
      </w:tr>
      <w:tr w:rsidR="00A119E8" w:rsidRPr="007464AD" w:rsidTr="003F6535">
        <w:trPr>
          <w:trHeight w:val="469"/>
          <w:jc w:val="center"/>
        </w:trPr>
        <w:tc>
          <w:tcPr>
            <w:tcW w:w="2480" w:type="dxa"/>
          </w:tcPr>
          <w:p w:rsidR="00A119E8" w:rsidRPr="007464AD" w:rsidRDefault="00C10A19" w:rsidP="00777DE9">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r>
              <w:rPr>
                <w:rFonts w:asciiTheme="minorEastAsia" w:hAnsiTheme="minorEastAsia" w:cs="Consolas" w:hint="eastAsia"/>
                <w:color w:val="000000" w:themeColor="text1"/>
                <w:kern w:val="0"/>
                <w:sz w:val="21"/>
                <w:szCs w:val="21"/>
                <w:shd w:val="clear" w:color="auto" w:fill="auto"/>
              </w:rPr>
              <w:t>phone</w:t>
            </w:r>
          </w:p>
        </w:tc>
        <w:tc>
          <w:tcPr>
            <w:tcW w:w="1823" w:type="dxa"/>
          </w:tcPr>
          <w:p w:rsidR="00A119E8" w:rsidRPr="007464AD"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运营</w:t>
            </w:r>
            <w:proofErr w:type="gramStart"/>
            <w:r>
              <w:rPr>
                <w:rFonts w:asciiTheme="minorEastAsia" w:hAnsiTheme="minorEastAsia" w:hint="eastAsia"/>
                <w:color w:val="000000" w:themeColor="text1"/>
                <w:sz w:val="21"/>
                <w:szCs w:val="21"/>
                <w:shd w:val="clear" w:color="auto" w:fill="auto"/>
              </w:rPr>
              <w:t>商电话</w:t>
            </w:r>
            <w:proofErr w:type="gramEnd"/>
          </w:p>
        </w:tc>
        <w:tc>
          <w:tcPr>
            <w:tcW w:w="3137" w:type="dxa"/>
          </w:tcPr>
          <w:p w:rsidR="00A119E8" w:rsidRPr="00375C9C" w:rsidRDefault="00D811E5"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 xml:space="preserve"> </w:t>
            </w:r>
          </w:p>
        </w:tc>
      </w:tr>
      <w:tr w:rsidR="00C10A19" w:rsidRPr="007464AD" w:rsidTr="003F6535">
        <w:trPr>
          <w:trHeight w:val="469"/>
          <w:jc w:val="center"/>
        </w:trPr>
        <w:tc>
          <w:tcPr>
            <w:tcW w:w="2480" w:type="dxa"/>
          </w:tcPr>
          <w:p w:rsidR="00C10A19" w:rsidRDefault="00C10A19" w:rsidP="00777DE9">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r>
              <w:rPr>
                <w:rFonts w:asciiTheme="minorEastAsia" w:hAnsiTheme="minorEastAsia" w:cs="Consolas" w:hint="eastAsia"/>
                <w:color w:val="000000" w:themeColor="text1"/>
                <w:kern w:val="0"/>
                <w:sz w:val="21"/>
                <w:szCs w:val="21"/>
                <w:shd w:val="clear" w:color="auto" w:fill="auto"/>
              </w:rPr>
              <w:t>area</w:t>
            </w:r>
          </w:p>
        </w:tc>
        <w:tc>
          <w:tcPr>
            <w:tcW w:w="1823" w:type="dxa"/>
          </w:tcPr>
          <w:p w:rsidR="00C10A19"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运营</w:t>
            </w:r>
            <w:proofErr w:type="gramStart"/>
            <w:r>
              <w:rPr>
                <w:rFonts w:asciiTheme="minorEastAsia" w:hAnsiTheme="minorEastAsia" w:hint="eastAsia"/>
                <w:color w:val="000000" w:themeColor="text1"/>
                <w:sz w:val="21"/>
                <w:szCs w:val="21"/>
                <w:shd w:val="clear" w:color="auto" w:fill="auto"/>
              </w:rPr>
              <w:t>商地区</w:t>
            </w:r>
            <w:proofErr w:type="gramEnd"/>
          </w:p>
        </w:tc>
        <w:tc>
          <w:tcPr>
            <w:tcW w:w="3137" w:type="dxa"/>
          </w:tcPr>
          <w:p w:rsidR="00C10A19" w:rsidRPr="00375C9C"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r w:rsidR="00C10A19" w:rsidRPr="007464AD" w:rsidTr="003F6535">
        <w:trPr>
          <w:trHeight w:val="469"/>
          <w:jc w:val="center"/>
        </w:trPr>
        <w:tc>
          <w:tcPr>
            <w:tcW w:w="2480" w:type="dxa"/>
          </w:tcPr>
          <w:p w:rsidR="00C10A19" w:rsidRDefault="00C10A19" w:rsidP="00777DE9">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r>
              <w:rPr>
                <w:rFonts w:asciiTheme="minorEastAsia" w:hAnsiTheme="minorEastAsia" w:cs="Consolas" w:hint="eastAsia"/>
                <w:color w:val="000000" w:themeColor="text1"/>
                <w:kern w:val="0"/>
                <w:sz w:val="21"/>
                <w:szCs w:val="21"/>
                <w:shd w:val="clear" w:color="auto" w:fill="auto"/>
              </w:rPr>
              <w:t>number</w:t>
            </w:r>
          </w:p>
        </w:tc>
        <w:tc>
          <w:tcPr>
            <w:tcW w:w="1823" w:type="dxa"/>
          </w:tcPr>
          <w:p w:rsidR="00C10A19"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订户数</w:t>
            </w:r>
          </w:p>
        </w:tc>
        <w:tc>
          <w:tcPr>
            <w:tcW w:w="3137" w:type="dxa"/>
          </w:tcPr>
          <w:p w:rsidR="00C10A19" w:rsidRPr="00375C9C"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r w:rsidR="00C10A19" w:rsidRPr="007464AD" w:rsidTr="003F6535">
        <w:trPr>
          <w:trHeight w:val="469"/>
          <w:jc w:val="center"/>
        </w:trPr>
        <w:tc>
          <w:tcPr>
            <w:tcW w:w="2480" w:type="dxa"/>
          </w:tcPr>
          <w:p w:rsidR="00C10A19" w:rsidRDefault="00C10A19" w:rsidP="00777DE9">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sidRPr="00C10A19">
              <w:rPr>
                <w:rFonts w:asciiTheme="minorEastAsia" w:hAnsiTheme="minorEastAsia" w:cs="Consolas"/>
                <w:color w:val="000000" w:themeColor="text1"/>
                <w:kern w:val="0"/>
                <w:sz w:val="21"/>
                <w:szCs w:val="21"/>
                <w:shd w:val="clear" w:color="auto" w:fill="auto"/>
              </w:rPr>
              <w:t>cooperation</w:t>
            </w:r>
            <w:r>
              <w:rPr>
                <w:rFonts w:asciiTheme="minorEastAsia" w:hAnsiTheme="minorEastAsia" w:cs="Consolas" w:hint="eastAsia"/>
                <w:color w:val="000000" w:themeColor="text1"/>
                <w:kern w:val="0"/>
                <w:sz w:val="21"/>
                <w:szCs w:val="21"/>
                <w:shd w:val="clear" w:color="auto" w:fill="auto"/>
              </w:rPr>
              <w:t>Time</w:t>
            </w:r>
            <w:proofErr w:type="spellEnd"/>
          </w:p>
        </w:tc>
        <w:tc>
          <w:tcPr>
            <w:tcW w:w="1823" w:type="dxa"/>
          </w:tcPr>
          <w:p w:rsidR="00C10A19"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合作</w:t>
            </w:r>
            <w:r w:rsidR="00765A9C">
              <w:rPr>
                <w:rFonts w:asciiTheme="minorEastAsia" w:hAnsiTheme="minorEastAsia" w:hint="eastAsia"/>
                <w:color w:val="000000" w:themeColor="text1"/>
                <w:sz w:val="21"/>
                <w:szCs w:val="21"/>
                <w:shd w:val="clear" w:color="auto" w:fill="auto"/>
              </w:rPr>
              <w:t>期限</w:t>
            </w:r>
          </w:p>
        </w:tc>
        <w:tc>
          <w:tcPr>
            <w:tcW w:w="3137" w:type="dxa"/>
          </w:tcPr>
          <w:p w:rsidR="00C10A19" w:rsidRPr="00375C9C" w:rsidRDefault="00C10A19"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r w:rsidR="00643F0D" w:rsidRPr="007464AD" w:rsidTr="003F6535">
        <w:trPr>
          <w:trHeight w:val="469"/>
          <w:jc w:val="center"/>
        </w:trPr>
        <w:tc>
          <w:tcPr>
            <w:tcW w:w="2480" w:type="dxa"/>
          </w:tcPr>
          <w:p w:rsidR="00643F0D" w:rsidRPr="00C10A19" w:rsidRDefault="00C80BCA" w:rsidP="00777DE9">
            <w:pPr>
              <w:pStyle w:val="a5"/>
              <w:spacing w:line="360" w:lineRule="auto"/>
              <w:ind w:leftChars="0" w:left="0" w:firstLine="0"/>
              <w:jc w:val="left"/>
              <w:rPr>
                <w:rFonts w:asciiTheme="minorEastAsia" w:hAnsiTheme="minorEastAsia" w:cs="Consolas"/>
                <w:color w:val="000000" w:themeColor="text1"/>
                <w:kern w:val="0"/>
                <w:sz w:val="21"/>
                <w:szCs w:val="21"/>
                <w:shd w:val="clear" w:color="auto" w:fill="auto"/>
              </w:rPr>
            </w:pPr>
            <w:proofErr w:type="spellStart"/>
            <w:r w:rsidRPr="00A141CD">
              <w:rPr>
                <w:rFonts w:asciiTheme="minorEastAsia" w:hAnsiTheme="minorEastAsia" w:cs="Consolas"/>
                <w:color w:val="000000" w:themeColor="text1"/>
                <w:kern w:val="0"/>
                <w:sz w:val="21"/>
                <w:szCs w:val="21"/>
                <w:shd w:val="clear" w:color="auto" w:fill="auto"/>
              </w:rPr>
              <w:t>serder</w:t>
            </w:r>
            <w:r w:rsidR="00643F0D" w:rsidRPr="00A141CD">
              <w:rPr>
                <w:rFonts w:asciiTheme="minorEastAsia" w:hAnsiTheme="minorEastAsia" w:cs="Consolas" w:hint="eastAsia"/>
                <w:color w:val="000000" w:themeColor="text1"/>
                <w:kern w:val="0"/>
                <w:sz w:val="21"/>
                <w:szCs w:val="21"/>
                <w:shd w:val="clear" w:color="auto" w:fill="auto"/>
              </w:rPr>
              <w:t>ID</w:t>
            </w:r>
            <w:proofErr w:type="spellEnd"/>
          </w:p>
        </w:tc>
        <w:tc>
          <w:tcPr>
            <w:tcW w:w="1823" w:type="dxa"/>
          </w:tcPr>
          <w:p w:rsidR="00643F0D" w:rsidRDefault="00643F0D"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发送器ID</w:t>
            </w:r>
          </w:p>
        </w:tc>
        <w:tc>
          <w:tcPr>
            <w:tcW w:w="3137" w:type="dxa"/>
          </w:tcPr>
          <w:p w:rsidR="00643F0D" w:rsidRPr="00375C9C" w:rsidRDefault="00CF45BB" w:rsidP="00777DE9">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一对一的关系</w:t>
            </w:r>
          </w:p>
        </w:tc>
      </w:tr>
    </w:tbl>
    <w:p w:rsidR="00A119E8" w:rsidRPr="00A119E8" w:rsidRDefault="00A119E8" w:rsidP="00B11F7F">
      <w:pPr>
        <w:pStyle w:val="a5"/>
        <w:ind w:left="-10"/>
        <w:rPr>
          <w:shd w:val="clear" w:color="auto" w:fill="auto"/>
        </w:rPr>
      </w:pPr>
      <w:bookmarkStart w:id="79" w:name="_GoBack"/>
      <w:bookmarkEnd w:id="79"/>
    </w:p>
    <w:p w:rsidR="00A119E8" w:rsidRPr="00B11F7F" w:rsidRDefault="00A119E8" w:rsidP="00B11F7F">
      <w:pPr>
        <w:pStyle w:val="a5"/>
        <w:ind w:left="-10"/>
      </w:pPr>
    </w:p>
    <w:p w:rsidR="00375C9C" w:rsidRPr="001541AC" w:rsidRDefault="00375C9C" w:rsidP="00375C9C">
      <w:pPr>
        <w:pStyle w:val="3"/>
        <w:rPr>
          <w:sz w:val="28"/>
          <w:szCs w:val="28"/>
        </w:rPr>
      </w:pPr>
      <w:bookmarkStart w:id="80" w:name="_Toc452383288"/>
      <w:r w:rsidRPr="001541AC">
        <w:rPr>
          <w:rFonts w:hint="eastAsia"/>
          <w:sz w:val="28"/>
          <w:szCs w:val="28"/>
        </w:rPr>
        <w:t>广告发送器</w:t>
      </w:r>
      <w:bookmarkEnd w:id="80"/>
    </w:p>
    <w:p w:rsidR="00375C9C" w:rsidRPr="00BE7E84" w:rsidRDefault="00375C9C" w:rsidP="00375C9C">
      <w:pPr>
        <w:pStyle w:val="a5"/>
        <w:spacing w:line="360" w:lineRule="auto"/>
        <w:ind w:left="-10"/>
        <w:rPr>
          <w:rFonts w:ascii="宋体" w:eastAsia="宋体" w:cs="宋体"/>
          <w:kern w:val="0"/>
          <w:sz w:val="24"/>
          <w:szCs w:val="24"/>
          <w:shd w:val="clear" w:color="auto" w:fill="auto"/>
          <w:lang w:val="zh-CN"/>
        </w:rPr>
      </w:pPr>
      <w:r w:rsidRPr="00BE7E84">
        <w:rPr>
          <w:rFonts w:ascii="宋体" w:eastAsia="宋体" w:cs="宋体" w:hint="eastAsia"/>
          <w:kern w:val="0"/>
          <w:sz w:val="24"/>
          <w:szCs w:val="24"/>
          <w:shd w:val="clear" w:color="auto" w:fill="auto"/>
          <w:lang w:val="zh-CN"/>
        </w:rPr>
        <w:t>广告发送器部署在数字电视运营商前端机房，广告播控服务器要能远程监控工作状态，包含的主要属性：</w:t>
      </w:r>
    </w:p>
    <w:tbl>
      <w:tblPr>
        <w:tblStyle w:val="a9"/>
        <w:tblW w:w="0" w:type="auto"/>
        <w:tblInd w:w="-10" w:type="dxa"/>
        <w:tblLook w:val="04A0" w:firstRow="1" w:lastRow="0" w:firstColumn="1" w:lastColumn="0" w:noHBand="0" w:noVBand="1"/>
      </w:tblPr>
      <w:tblGrid>
        <w:gridCol w:w="1736"/>
        <w:gridCol w:w="1977"/>
        <w:gridCol w:w="4099"/>
      </w:tblGrid>
      <w:tr w:rsidR="00375C9C" w:rsidRPr="00375C9C" w:rsidTr="000C49C6">
        <w:trPr>
          <w:trHeight w:val="470"/>
        </w:trPr>
        <w:tc>
          <w:tcPr>
            <w:tcW w:w="1736" w:type="dxa"/>
            <w:shd w:val="clear" w:color="auto" w:fill="C6D9F1" w:themeFill="text2" w:themeFillTint="33"/>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属性</w:t>
            </w:r>
          </w:p>
        </w:tc>
        <w:tc>
          <w:tcPr>
            <w:tcW w:w="1977" w:type="dxa"/>
            <w:shd w:val="clear" w:color="auto" w:fill="C6D9F1" w:themeFill="text2" w:themeFillTint="33"/>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说明</w:t>
            </w:r>
          </w:p>
        </w:tc>
        <w:tc>
          <w:tcPr>
            <w:tcW w:w="4099" w:type="dxa"/>
            <w:shd w:val="clear" w:color="auto" w:fill="C6D9F1" w:themeFill="text2" w:themeFillTint="33"/>
          </w:tcPr>
          <w:p w:rsidR="00375C9C" w:rsidRPr="00375C9C" w:rsidRDefault="00375C9C"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备注</w:t>
            </w:r>
          </w:p>
        </w:tc>
      </w:tr>
      <w:tr w:rsidR="00375C9C" w:rsidRPr="00375C9C" w:rsidTr="003F6535">
        <w:trPr>
          <w:trHeight w:val="470"/>
        </w:trPr>
        <w:tc>
          <w:tcPr>
            <w:tcW w:w="1736" w:type="dxa"/>
          </w:tcPr>
          <w:p w:rsidR="00375C9C" w:rsidRPr="00AF34D5" w:rsidRDefault="00C80BCA"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sz w:val="21"/>
                <w:szCs w:val="21"/>
                <w:shd w:val="clear" w:color="auto" w:fill="auto"/>
              </w:rPr>
              <w:t>serder</w:t>
            </w:r>
            <w:r w:rsidR="00375C9C" w:rsidRPr="00AF34D5">
              <w:rPr>
                <w:rFonts w:asciiTheme="minorEastAsia" w:hAnsiTheme="minorEastAsia" w:hint="eastAsia"/>
                <w:sz w:val="21"/>
                <w:szCs w:val="21"/>
                <w:shd w:val="clear" w:color="auto" w:fill="auto"/>
              </w:rPr>
              <w:t>ID</w:t>
            </w:r>
            <w:proofErr w:type="spellEnd"/>
          </w:p>
        </w:tc>
        <w:tc>
          <w:tcPr>
            <w:tcW w:w="1977"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ID</w:t>
            </w:r>
          </w:p>
        </w:tc>
        <w:tc>
          <w:tcPr>
            <w:tcW w:w="4099"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在整个广告系统中不能重复</w:t>
            </w:r>
          </w:p>
        </w:tc>
      </w:tr>
      <w:tr w:rsidR="00375C9C" w:rsidTr="003F6535">
        <w:trPr>
          <w:trHeight w:val="470"/>
        </w:trPr>
        <w:tc>
          <w:tcPr>
            <w:tcW w:w="1736" w:type="dxa"/>
          </w:tcPr>
          <w:p w:rsidR="00375C9C" w:rsidRPr="00AF34D5" w:rsidRDefault="00C80BCA"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sz w:val="21"/>
                <w:szCs w:val="21"/>
                <w:shd w:val="clear" w:color="auto" w:fill="auto"/>
              </w:rPr>
              <w:t>serder</w:t>
            </w:r>
            <w:r w:rsidR="00375C9C" w:rsidRPr="00AF34D5">
              <w:rPr>
                <w:rFonts w:asciiTheme="minorEastAsia" w:hAnsiTheme="minorEastAsia" w:hint="eastAsia"/>
                <w:sz w:val="21"/>
                <w:szCs w:val="21"/>
                <w:shd w:val="clear" w:color="auto" w:fill="auto"/>
              </w:rPr>
              <w:t>Name</w:t>
            </w:r>
            <w:proofErr w:type="spellEnd"/>
          </w:p>
        </w:tc>
        <w:tc>
          <w:tcPr>
            <w:tcW w:w="1977"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发送器名称</w:t>
            </w:r>
          </w:p>
        </w:tc>
        <w:tc>
          <w:tcPr>
            <w:tcW w:w="4099" w:type="dxa"/>
          </w:tcPr>
          <w:p w:rsidR="00375C9C" w:rsidRPr="006A37A0" w:rsidRDefault="00375C9C"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网络管理员添加数据的时候创建</w:t>
            </w:r>
          </w:p>
        </w:tc>
      </w:tr>
      <w:tr w:rsidR="00813AC3" w:rsidTr="003F6535">
        <w:trPr>
          <w:trHeight w:val="470"/>
        </w:trPr>
        <w:tc>
          <w:tcPr>
            <w:tcW w:w="1736" w:type="dxa"/>
          </w:tcPr>
          <w:p w:rsidR="00813AC3" w:rsidRPr="00AF34D5" w:rsidRDefault="00813AC3" w:rsidP="00452B3A">
            <w:pPr>
              <w:pStyle w:val="a5"/>
              <w:spacing w:line="360" w:lineRule="auto"/>
              <w:ind w:leftChars="0" w:left="0" w:firstLine="0"/>
              <w:jc w:val="left"/>
              <w:rPr>
                <w:rFonts w:asciiTheme="minorEastAsia" w:hAnsiTheme="minorEastAsia"/>
                <w:sz w:val="21"/>
                <w:szCs w:val="21"/>
                <w:shd w:val="clear" w:color="auto" w:fill="auto"/>
              </w:rPr>
            </w:pPr>
            <w:r w:rsidRPr="00AF34D5">
              <w:rPr>
                <w:rFonts w:asciiTheme="minorEastAsia" w:hAnsiTheme="minorEastAsia" w:hint="eastAsia"/>
                <w:sz w:val="21"/>
                <w:szCs w:val="21"/>
                <w:shd w:val="clear" w:color="auto" w:fill="auto"/>
              </w:rPr>
              <w:t>port</w:t>
            </w:r>
          </w:p>
        </w:tc>
        <w:tc>
          <w:tcPr>
            <w:tcW w:w="1977" w:type="dxa"/>
          </w:tcPr>
          <w:p w:rsidR="00813AC3" w:rsidRPr="006A37A0" w:rsidRDefault="00813AC3" w:rsidP="00452B3A">
            <w:pPr>
              <w:pStyle w:val="a5"/>
              <w:spacing w:line="360" w:lineRule="auto"/>
              <w:ind w:leftChars="0" w:left="0" w:firstLine="0"/>
              <w:jc w:val="left"/>
              <w:rPr>
                <w:sz w:val="21"/>
                <w:szCs w:val="21"/>
                <w:shd w:val="clear" w:color="auto" w:fill="auto"/>
              </w:rPr>
            </w:pPr>
            <w:r>
              <w:rPr>
                <w:rFonts w:hint="eastAsia"/>
                <w:sz w:val="21"/>
                <w:szCs w:val="21"/>
                <w:shd w:val="clear" w:color="auto" w:fill="auto"/>
              </w:rPr>
              <w:t>端口号</w:t>
            </w:r>
          </w:p>
        </w:tc>
        <w:tc>
          <w:tcPr>
            <w:tcW w:w="4099" w:type="dxa"/>
          </w:tcPr>
          <w:p w:rsidR="00813AC3" w:rsidRPr="006A37A0" w:rsidRDefault="00813AC3" w:rsidP="00452B3A">
            <w:pPr>
              <w:pStyle w:val="a5"/>
              <w:spacing w:line="360" w:lineRule="auto"/>
              <w:ind w:leftChars="0" w:left="0" w:firstLine="0"/>
              <w:jc w:val="left"/>
              <w:rPr>
                <w:sz w:val="21"/>
                <w:szCs w:val="21"/>
                <w:shd w:val="clear" w:color="auto" w:fill="auto"/>
              </w:rPr>
            </w:pPr>
            <w:r>
              <w:rPr>
                <w:rFonts w:hint="eastAsia"/>
                <w:sz w:val="21"/>
                <w:szCs w:val="21"/>
                <w:shd w:val="clear" w:color="auto" w:fill="auto"/>
              </w:rPr>
              <w:t>发送器端口</w:t>
            </w:r>
          </w:p>
        </w:tc>
      </w:tr>
      <w:tr w:rsidR="006710B5" w:rsidTr="003F6535">
        <w:trPr>
          <w:trHeight w:val="470"/>
        </w:trPr>
        <w:tc>
          <w:tcPr>
            <w:tcW w:w="1736" w:type="dxa"/>
          </w:tcPr>
          <w:p w:rsidR="006710B5" w:rsidRPr="00AF34D5" w:rsidRDefault="006710B5" w:rsidP="006710B5">
            <w:pPr>
              <w:pStyle w:val="a5"/>
              <w:spacing w:line="360" w:lineRule="auto"/>
              <w:ind w:leftChars="0" w:left="0" w:firstLine="0"/>
              <w:jc w:val="left"/>
              <w:rPr>
                <w:rFonts w:asciiTheme="minorEastAsia" w:hAnsiTheme="minorEastAsia"/>
                <w:sz w:val="21"/>
                <w:szCs w:val="21"/>
                <w:shd w:val="clear" w:color="auto" w:fill="auto"/>
              </w:rPr>
            </w:pPr>
            <w:proofErr w:type="spellStart"/>
            <w:r w:rsidRPr="00AF34D5">
              <w:rPr>
                <w:rFonts w:asciiTheme="minorEastAsia" w:hAnsiTheme="minorEastAsia" w:hint="eastAsia"/>
                <w:sz w:val="21"/>
                <w:szCs w:val="21"/>
                <w:shd w:val="clear" w:color="auto" w:fill="auto"/>
              </w:rPr>
              <w:t>wayE</w:t>
            </w:r>
            <w:r w:rsidRPr="00AF34D5">
              <w:rPr>
                <w:rFonts w:asciiTheme="minorEastAsia" w:hAnsiTheme="minorEastAsia"/>
                <w:sz w:val="21"/>
                <w:szCs w:val="21"/>
                <w:shd w:val="clear" w:color="auto" w:fill="auto"/>
              </w:rPr>
              <w:t>ncryption</w:t>
            </w:r>
            <w:proofErr w:type="spellEnd"/>
          </w:p>
        </w:tc>
        <w:tc>
          <w:tcPr>
            <w:tcW w:w="1977" w:type="dxa"/>
          </w:tcPr>
          <w:p w:rsidR="006710B5" w:rsidRDefault="006710B5" w:rsidP="006710B5">
            <w:pPr>
              <w:pStyle w:val="a5"/>
              <w:spacing w:line="360" w:lineRule="auto"/>
              <w:ind w:leftChars="0" w:left="0" w:firstLine="0"/>
              <w:jc w:val="left"/>
              <w:rPr>
                <w:sz w:val="21"/>
                <w:szCs w:val="21"/>
                <w:shd w:val="clear" w:color="auto" w:fill="auto"/>
              </w:rPr>
            </w:pPr>
            <w:r>
              <w:rPr>
                <w:rFonts w:hint="eastAsia"/>
                <w:sz w:val="21"/>
                <w:szCs w:val="21"/>
                <w:shd w:val="clear" w:color="auto" w:fill="auto"/>
              </w:rPr>
              <w:t>传输加密方式</w:t>
            </w:r>
          </w:p>
        </w:tc>
        <w:tc>
          <w:tcPr>
            <w:tcW w:w="4099" w:type="dxa"/>
          </w:tcPr>
          <w:p w:rsidR="006710B5" w:rsidRDefault="006710B5" w:rsidP="00452B3A">
            <w:pPr>
              <w:pStyle w:val="a5"/>
              <w:spacing w:line="360" w:lineRule="auto"/>
              <w:ind w:leftChars="0" w:left="0" w:firstLine="0"/>
              <w:jc w:val="left"/>
              <w:rPr>
                <w:sz w:val="21"/>
                <w:szCs w:val="21"/>
                <w:shd w:val="clear" w:color="auto" w:fill="auto"/>
              </w:rPr>
            </w:pPr>
          </w:p>
        </w:tc>
      </w:tr>
      <w:tr w:rsidR="006710B5" w:rsidTr="003F6535">
        <w:trPr>
          <w:trHeight w:val="470"/>
        </w:trPr>
        <w:tc>
          <w:tcPr>
            <w:tcW w:w="1736" w:type="dxa"/>
          </w:tcPr>
          <w:p w:rsidR="006710B5" w:rsidRPr="00AF34D5" w:rsidRDefault="006710B5" w:rsidP="00AF34D5">
            <w:pPr>
              <w:pStyle w:val="a5"/>
              <w:spacing w:line="360" w:lineRule="auto"/>
              <w:ind w:leftChars="0" w:left="0" w:firstLine="0"/>
              <w:rPr>
                <w:rFonts w:asciiTheme="minorEastAsia" w:hAnsiTheme="minorEastAsia"/>
                <w:sz w:val="21"/>
                <w:szCs w:val="21"/>
                <w:shd w:val="clear" w:color="auto" w:fill="auto"/>
              </w:rPr>
            </w:pPr>
            <w:r w:rsidRPr="00AF34D5">
              <w:rPr>
                <w:rFonts w:asciiTheme="minorEastAsia" w:hAnsiTheme="minorEastAsia"/>
                <w:shd w:val="clear" w:color="auto" w:fill="auto"/>
              </w:rPr>
              <w:t> </w:t>
            </w:r>
            <w:proofErr w:type="spellStart"/>
            <w:r w:rsidRPr="00AF34D5">
              <w:rPr>
                <w:rFonts w:asciiTheme="minorEastAsia" w:hAnsiTheme="minorEastAsia"/>
                <w:sz w:val="21"/>
                <w:szCs w:val="21"/>
                <w:shd w:val="clear" w:color="auto" w:fill="auto"/>
              </w:rPr>
              <w:t>secret</w:t>
            </w:r>
            <w:r w:rsidRPr="00AF34D5">
              <w:rPr>
                <w:rFonts w:asciiTheme="minorEastAsia" w:hAnsiTheme="minorEastAsia" w:hint="eastAsia"/>
                <w:sz w:val="21"/>
                <w:szCs w:val="21"/>
                <w:shd w:val="clear" w:color="auto" w:fill="auto"/>
              </w:rPr>
              <w:t>Key</w:t>
            </w:r>
            <w:proofErr w:type="spellEnd"/>
          </w:p>
        </w:tc>
        <w:tc>
          <w:tcPr>
            <w:tcW w:w="1977" w:type="dxa"/>
          </w:tcPr>
          <w:p w:rsidR="006710B5" w:rsidRDefault="006710B5" w:rsidP="006710B5">
            <w:pPr>
              <w:pStyle w:val="a5"/>
              <w:spacing w:line="360" w:lineRule="auto"/>
              <w:ind w:leftChars="0" w:left="0" w:firstLine="0"/>
              <w:jc w:val="left"/>
              <w:rPr>
                <w:sz w:val="21"/>
                <w:szCs w:val="21"/>
                <w:shd w:val="clear" w:color="auto" w:fill="auto"/>
              </w:rPr>
            </w:pPr>
            <w:r>
              <w:rPr>
                <w:rFonts w:hint="eastAsia"/>
                <w:sz w:val="21"/>
                <w:szCs w:val="21"/>
                <w:shd w:val="clear" w:color="auto" w:fill="auto"/>
              </w:rPr>
              <w:t>密钥</w:t>
            </w:r>
          </w:p>
        </w:tc>
        <w:tc>
          <w:tcPr>
            <w:tcW w:w="4099" w:type="dxa"/>
          </w:tcPr>
          <w:p w:rsidR="006710B5" w:rsidRDefault="006710B5" w:rsidP="00452B3A">
            <w:pPr>
              <w:pStyle w:val="a5"/>
              <w:spacing w:line="360" w:lineRule="auto"/>
              <w:ind w:leftChars="0" w:left="0" w:firstLine="0"/>
              <w:jc w:val="left"/>
              <w:rPr>
                <w:sz w:val="21"/>
                <w:szCs w:val="21"/>
                <w:shd w:val="clear" w:color="auto" w:fill="auto"/>
              </w:rPr>
            </w:pPr>
          </w:p>
        </w:tc>
      </w:tr>
      <w:tr w:rsidR="00375C9C" w:rsidTr="003F6535">
        <w:trPr>
          <w:trHeight w:val="470"/>
        </w:trPr>
        <w:tc>
          <w:tcPr>
            <w:tcW w:w="1736" w:type="dxa"/>
          </w:tcPr>
          <w:p w:rsidR="00375C9C" w:rsidRPr="00AF34D5" w:rsidRDefault="006A37A0"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sidRPr="00AF34D5">
              <w:rPr>
                <w:rFonts w:asciiTheme="minorEastAsia" w:hAnsiTheme="minorEastAsia"/>
                <w:sz w:val="21"/>
                <w:szCs w:val="21"/>
                <w:shd w:val="clear" w:color="auto" w:fill="auto"/>
              </w:rPr>
              <w:t>I</w:t>
            </w:r>
            <w:r w:rsidRPr="00AF34D5">
              <w:rPr>
                <w:rFonts w:asciiTheme="minorEastAsia" w:hAnsiTheme="minorEastAsia" w:hint="eastAsia"/>
                <w:sz w:val="21"/>
                <w:szCs w:val="21"/>
                <w:shd w:val="clear" w:color="auto" w:fill="auto"/>
              </w:rPr>
              <w:t>p</w:t>
            </w:r>
            <w:proofErr w:type="spellEnd"/>
          </w:p>
        </w:tc>
        <w:tc>
          <w:tcPr>
            <w:tcW w:w="1977"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IP</w:t>
            </w:r>
          </w:p>
        </w:tc>
        <w:tc>
          <w:tcPr>
            <w:tcW w:w="4099" w:type="dxa"/>
          </w:tcPr>
          <w:p w:rsidR="00375C9C"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发送器</w:t>
            </w:r>
            <w:r w:rsidRPr="006A37A0">
              <w:rPr>
                <w:rFonts w:hint="eastAsia"/>
                <w:sz w:val="21"/>
                <w:szCs w:val="21"/>
                <w:shd w:val="clear" w:color="auto" w:fill="auto"/>
              </w:rPr>
              <w:t>IP</w:t>
            </w:r>
            <w:r w:rsidRPr="006A37A0">
              <w:rPr>
                <w:rFonts w:hint="eastAsia"/>
                <w:sz w:val="21"/>
                <w:szCs w:val="21"/>
                <w:shd w:val="clear" w:color="auto" w:fill="auto"/>
              </w:rPr>
              <w:t>地址，用于广告投放时候的精确查找</w:t>
            </w:r>
          </w:p>
        </w:tc>
      </w:tr>
      <w:tr w:rsidR="00512043" w:rsidTr="003F6535">
        <w:trPr>
          <w:trHeight w:val="470"/>
        </w:trPr>
        <w:tc>
          <w:tcPr>
            <w:tcW w:w="1736" w:type="dxa"/>
          </w:tcPr>
          <w:p w:rsidR="00512043" w:rsidRPr="00AF34D5" w:rsidRDefault="00512043"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sidRPr="00AF34D5">
              <w:rPr>
                <w:rFonts w:asciiTheme="minorEastAsia" w:hAnsiTheme="minorEastAsia" w:cs="Consolas" w:hint="eastAsia"/>
                <w:color w:val="000000" w:themeColor="text1"/>
                <w:kern w:val="0"/>
                <w:sz w:val="21"/>
                <w:szCs w:val="21"/>
                <w:shd w:val="clear" w:color="auto" w:fill="auto"/>
              </w:rPr>
              <w:t>o</w:t>
            </w:r>
            <w:r w:rsidRPr="00AF34D5">
              <w:rPr>
                <w:rFonts w:asciiTheme="minorEastAsia" w:hAnsiTheme="minorEastAsia" w:cs="Consolas"/>
                <w:color w:val="000000" w:themeColor="text1"/>
                <w:kern w:val="0"/>
                <w:sz w:val="21"/>
                <w:szCs w:val="21"/>
                <w:shd w:val="clear" w:color="auto" w:fill="auto"/>
              </w:rPr>
              <w:t>perator</w:t>
            </w:r>
            <w:r w:rsidRPr="00AF34D5">
              <w:rPr>
                <w:rFonts w:asciiTheme="minorEastAsia" w:hAnsiTheme="minorEastAsia" w:cs="Consolas" w:hint="eastAsia"/>
                <w:color w:val="000000" w:themeColor="text1"/>
                <w:kern w:val="0"/>
                <w:sz w:val="21"/>
                <w:szCs w:val="21"/>
                <w:shd w:val="clear" w:color="auto" w:fill="auto"/>
              </w:rPr>
              <w:t>ID</w:t>
            </w:r>
            <w:proofErr w:type="spellEnd"/>
          </w:p>
        </w:tc>
        <w:tc>
          <w:tcPr>
            <w:tcW w:w="1977" w:type="dxa"/>
          </w:tcPr>
          <w:p w:rsidR="00512043" w:rsidRPr="006A37A0" w:rsidRDefault="00907899" w:rsidP="00452B3A">
            <w:pPr>
              <w:pStyle w:val="a5"/>
              <w:spacing w:line="360" w:lineRule="auto"/>
              <w:ind w:leftChars="0" w:left="0" w:firstLine="0"/>
              <w:jc w:val="left"/>
              <w:rPr>
                <w:sz w:val="21"/>
                <w:szCs w:val="21"/>
                <w:shd w:val="clear" w:color="auto" w:fill="auto"/>
              </w:rPr>
            </w:pPr>
            <w:r>
              <w:rPr>
                <w:rFonts w:hint="eastAsia"/>
                <w:sz w:val="21"/>
                <w:szCs w:val="21"/>
                <w:shd w:val="clear" w:color="auto" w:fill="auto"/>
              </w:rPr>
              <w:t>电视</w:t>
            </w:r>
            <w:r w:rsidR="00512043">
              <w:rPr>
                <w:rFonts w:hint="eastAsia"/>
                <w:sz w:val="21"/>
                <w:szCs w:val="21"/>
                <w:shd w:val="clear" w:color="auto" w:fill="auto"/>
              </w:rPr>
              <w:t>运营商</w:t>
            </w:r>
            <w:r w:rsidR="00512043">
              <w:rPr>
                <w:rFonts w:hint="eastAsia"/>
                <w:sz w:val="21"/>
                <w:szCs w:val="21"/>
                <w:shd w:val="clear" w:color="auto" w:fill="auto"/>
              </w:rPr>
              <w:t>ID</w:t>
            </w:r>
          </w:p>
        </w:tc>
        <w:tc>
          <w:tcPr>
            <w:tcW w:w="4099" w:type="dxa"/>
          </w:tcPr>
          <w:p w:rsidR="00512043" w:rsidRPr="006A37A0" w:rsidRDefault="00512043" w:rsidP="00452B3A">
            <w:pPr>
              <w:pStyle w:val="a5"/>
              <w:spacing w:line="360" w:lineRule="auto"/>
              <w:ind w:leftChars="0" w:left="0" w:firstLine="0"/>
              <w:jc w:val="left"/>
              <w:rPr>
                <w:sz w:val="21"/>
                <w:szCs w:val="21"/>
                <w:shd w:val="clear" w:color="auto" w:fill="auto"/>
              </w:rPr>
            </w:pPr>
          </w:p>
        </w:tc>
      </w:tr>
    </w:tbl>
    <w:p w:rsidR="00375C9C" w:rsidRPr="00570205" w:rsidRDefault="006A37A0" w:rsidP="006A37A0">
      <w:pPr>
        <w:pStyle w:val="3"/>
        <w:rPr>
          <w:sz w:val="28"/>
          <w:szCs w:val="28"/>
        </w:rPr>
      </w:pPr>
      <w:bookmarkStart w:id="81" w:name="_Toc452383289"/>
      <w:r w:rsidRPr="00570205">
        <w:rPr>
          <w:rFonts w:hint="eastAsia"/>
          <w:sz w:val="28"/>
          <w:szCs w:val="28"/>
        </w:rPr>
        <w:t>频道</w:t>
      </w:r>
      <w:bookmarkEnd w:id="81"/>
    </w:p>
    <w:p w:rsidR="006A37A0" w:rsidRPr="00BE7E84" w:rsidRDefault="00AF34D5" w:rsidP="006A37A0">
      <w:pPr>
        <w:pStyle w:val="a5"/>
        <w:spacing w:line="360" w:lineRule="auto"/>
        <w:ind w:left="-10"/>
        <w:rPr>
          <w:sz w:val="24"/>
          <w:szCs w:val="24"/>
          <w:shd w:val="clear" w:color="auto" w:fill="auto"/>
        </w:rPr>
      </w:pPr>
      <w:r>
        <w:rPr>
          <w:rFonts w:hint="eastAsia"/>
          <w:sz w:val="24"/>
          <w:szCs w:val="24"/>
          <w:shd w:val="clear" w:color="auto" w:fill="auto"/>
        </w:rPr>
        <w:lastRenderedPageBreak/>
        <w:t>频道</w:t>
      </w:r>
      <w:r w:rsidR="0014131B">
        <w:rPr>
          <w:rFonts w:hint="eastAsia"/>
          <w:sz w:val="24"/>
          <w:szCs w:val="24"/>
          <w:shd w:val="clear" w:color="auto" w:fill="auto"/>
        </w:rPr>
        <w:t>表包含了属于</w:t>
      </w:r>
      <w:r w:rsidR="006A37A0" w:rsidRPr="00BE7E84">
        <w:rPr>
          <w:rFonts w:hint="eastAsia"/>
          <w:sz w:val="24"/>
          <w:szCs w:val="24"/>
          <w:shd w:val="clear" w:color="auto" w:fill="auto"/>
        </w:rPr>
        <w:t>广告运营商的</w:t>
      </w:r>
      <w:r w:rsidR="0014131B">
        <w:rPr>
          <w:rFonts w:hint="eastAsia"/>
          <w:sz w:val="24"/>
          <w:szCs w:val="24"/>
          <w:shd w:val="clear" w:color="auto" w:fill="auto"/>
        </w:rPr>
        <w:t>各个</w:t>
      </w:r>
      <w:r w:rsidR="006A37A0" w:rsidRPr="00BE7E84">
        <w:rPr>
          <w:rFonts w:hint="eastAsia"/>
          <w:sz w:val="24"/>
          <w:szCs w:val="24"/>
          <w:shd w:val="clear" w:color="auto" w:fill="auto"/>
        </w:rPr>
        <w:t>广告发送器</w:t>
      </w:r>
      <w:r>
        <w:rPr>
          <w:rFonts w:hint="eastAsia"/>
          <w:sz w:val="24"/>
          <w:szCs w:val="24"/>
          <w:shd w:val="clear" w:color="auto" w:fill="auto"/>
        </w:rPr>
        <w:t>的</w:t>
      </w:r>
      <w:r w:rsidR="0014131B">
        <w:rPr>
          <w:rFonts w:hint="eastAsia"/>
          <w:sz w:val="24"/>
          <w:szCs w:val="24"/>
          <w:shd w:val="clear" w:color="auto" w:fill="auto"/>
        </w:rPr>
        <w:t>可以播发广告的频道（业务），以及这些频道所支持的广告类型</w:t>
      </w:r>
      <w:r w:rsidR="006A37A0" w:rsidRPr="00BE7E84">
        <w:rPr>
          <w:rFonts w:hint="eastAsia"/>
          <w:sz w:val="24"/>
          <w:szCs w:val="24"/>
          <w:shd w:val="clear" w:color="auto" w:fill="auto"/>
        </w:rPr>
        <w:t>，与之对应的属性如下：</w:t>
      </w:r>
    </w:p>
    <w:tbl>
      <w:tblPr>
        <w:tblStyle w:val="a9"/>
        <w:tblW w:w="0" w:type="auto"/>
        <w:tblInd w:w="-10" w:type="dxa"/>
        <w:tblLook w:val="04A0" w:firstRow="1" w:lastRow="0" w:firstColumn="1" w:lastColumn="0" w:noHBand="0" w:noVBand="1"/>
      </w:tblPr>
      <w:tblGrid>
        <w:gridCol w:w="2620"/>
        <w:gridCol w:w="2621"/>
        <w:gridCol w:w="2621"/>
      </w:tblGrid>
      <w:tr w:rsidR="006A37A0" w:rsidRPr="00BE7E84" w:rsidTr="000C49C6">
        <w:trPr>
          <w:trHeight w:val="467"/>
        </w:trPr>
        <w:tc>
          <w:tcPr>
            <w:tcW w:w="2620" w:type="dxa"/>
            <w:shd w:val="clear" w:color="auto" w:fill="C6D9F1" w:themeFill="text2" w:themeFillTint="33"/>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属性</w:t>
            </w:r>
          </w:p>
        </w:tc>
        <w:tc>
          <w:tcPr>
            <w:tcW w:w="2621" w:type="dxa"/>
            <w:shd w:val="clear" w:color="auto" w:fill="C6D9F1" w:themeFill="text2" w:themeFillTint="33"/>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说明</w:t>
            </w:r>
          </w:p>
        </w:tc>
        <w:tc>
          <w:tcPr>
            <w:tcW w:w="2621" w:type="dxa"/>
            <w:shd w:val="clear" w:color="auto" w:fill="C6D9F1" w:themeFill="text2" w:themeFillTint="33"/>
          </w:tcPr>
          <w:p w:rsidR="006A37A0" w:rsidRPr="00BE7E84" w:rsidRDefault="006A37A0" w:rsidP="00570205">
            <w:pPr>
              <w:pStyle w:val="a5"/>
              <w:spacing w:line="360" w:lineRule="auto"/>
              <w:ind w:leftChars="0" w:left="0" w:firstLine="0"/>
              <w:jc w:val="left"/>
              <w:rPr>
                <w:sz w:val="24"/>
                <w:szCs w:val="24"/>
                <w:shd w:val="clear" w:color="auto" w:fill="auto"/>
              </w:rPr>
            </w:pPr>
            <w:r w:rsidRPr="00BE7E84">
              <w:rPr>
                <w:rFonts w:hint="eastAsia"/>
                <w:sz w:val="24"/>
                <w:szCs w:val="24"/>
                <w:shd w:val="clear" w:color="auto" w:fill="auto"/>
              </w:rPr>
              <w:t>备注</w:t>
            </w:r>
          </w:p>
        </w:tc>
      </w:tr>
      <w:tr w:rsidR="006A37A0" w:rsidRPr="006A37A0" w:rsidTr="003F6535">
        <w:trPr>
          <w:trHeight w:val="499"/>
        </w:trPr>
        <w:tc>
          <w:tcPr>
            <w:tcW w:w="2620" w:type="dxa"/>
          </w:tcPr>
          <w:p w:rsidR="006A37A0" w:rsidRPr="006A37A0" w:rsidRDefault="00AF34D5"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serviceID</w:t>
            </w:r>
            <w:proofErr w:type="spellEnd"/>
          </w:p>
        </w:tc>
        <w:tc>
          <w:tcPr>
            <w:tcW w:w="262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频道ID</w:t>
            </w:r>
          </w:p>
        </w:tc>
        <w:tc>
          <w:tcPr>
            <w:tcW w:w="262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在当前的广告发送器下唯一</w:t>
            </w:r>
          </w:p>
        </w:tc>
      </w:tr>
      <w:tr w:rsidR="006A37A0" w:rsidRPr="006A37A0" w:rsidTr="003F6535">
        <w:trPr>
          <w:trHeight w:val="577"/>
        </w:trPr>
        <w:tc>
          <w:tcPr>
            <w:tcW w:w="2620" w:type="dxa"/>
          </w:tcPr>
          <w:p w:rsidR="006A37A0" w:rsidRPr="006A37A0" w:rsidRDefault="00AF34D5"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serviceName</w:t>
            </w:r>
            <w:proofErr w:type="spellEnd"/>
          </w:p>
        </w:tc>
        <w:tc>
          <w:tcPr>
            <w:tcW w:w="262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频道名称</w:t>
            </w:r>
          </w:p>
        </w:tc>
        <w:tc>
          <w:tcPr>
            <w:tcW w:w="262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频道名称</w:t>
            </w:r>
          </w:p>
        </w:tc>
      </w:tr>
      <w:tr w:rsidR="006A37A0" w:rsidRPr="006A37A0" w:rsidTr="003F6535">
        <w:trPr>
          <w:trHeight w:val="751"/>
        </w:trPr>
        <w:tc>
          <w:tcPr>
            <w:tcW w:w="2620" w:type="dxa"/>
          </w:tcPr>
          <w:p w:rsidR="006A37A0" w:rsidRPr="006A37A0" w:rsidRDefault="00CC46E9"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serviceType</w:t>
            </w:r>
            <w:proofErr w:type="spellEnd"/>
          </w:p>
        </w:tc>
        <w:tc>
          <w:tcPr>
            <w:tcW w:w="262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频道类型</w:t>
            </w:r>
          </w:p>
        </w:tc>
        <w:tc>
          <w:tcPr>
            <w:tcW w:w="2621" w:type="dxa"/>
          </w:tcPr>
          <w:p w:rsidR="006A37A0" w:rsidRPr="006A37A0" w:rsidRDefault="006A37A0" w:rsidP="00452B3A">
            <w:pPr>
              <w:pStyle w:val="a5"/>
              <w:spacing w:line="360" w:lineRule="auto"/>
              <w:ind w:leftChars="0" w:left="0" w:firstLine="0"/>
              <w:jc w:val="left"/>
              <w:rPr>
                <w:sz w:val="21"/>
                <w:szCs w:val="21"/>
                <w:shd w:val="clear" w:color="auto" w:fill="auto"/>
              </w:rPr>
            </w:pPr>
            <w:r w:rsidRPr="006A37A0">
              <w:rPr>
                <w:rFonts w:hint="eastAsia"/>
                <w:sz w:val="21"/>
                <w:szCs w:val="21"/>
                <w:shd w:val="clear" w:color="auto" w:fill="auto"/>
              </w:rPr>
              <w:t>广告发送器用中文把频道类型回传给广告播控服务器，用于设置广告套餐的时候筛选节目</w:t>
            </w:r>
          </w:p>
        </w:tc>
      </w:tr>
      <w:tr w:rsidR="006A37A0" w:rsidRPr="006A37A0" w:rsidTr="003F6535">
        <w:trPr>
          <w:trHeight w:val="544"/>
        </w:trPr>
        <w:tc>
          <w:tcPr>
            <w:tcW w:w="2620" w:type="dxa"/>
          </w:tcPr>
          <w:p w:rsidR="006A37A0" w:rsidRPr="006A37A0" w:rsidRDefault="00C80BCA" w:rsidP="00452B3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sender</w:t>
            </w:r>
            <w:r w:rsidR="006A37A0" w:rsidRPr="006A37A0">
              <w:rPr>
                <w:rFonts w:asciiTheme="minorEastAsia" w:hAnsiTheme="minorEastAsia" w:hint="eastAsia"/>
                <w:sz w:val="21"/>
                <w:szCs w:val="21"/>
                <w:shd w:val="clear" w:color="auto" w:fill="auto"/>
              </w:rPr>
              <w:t>ID</w:t>
            </w:r>
            <w:proofErr w:type="spellEnd"/>
          </w:p>
        </w:tc>
        <w:tc>
          <w:tcPr>
            <w:tcW w:w="2621" w:type="dxa"/>
          </w:tcPr>
          <w:p w:rsidR="006A37A0" w:rsidRPr="006A37A0" w:rsidRDefault="006A37A0" w:rsidP="00452B3A">
            <w:pPr>
              <w:pStyle w:val="a5"/>
              <w:spacing w:line="360" w:lineRule="auto"/>
              <w:ind w:leftChars="0" w:left="0" w:firstLine="0"/>
              <w:jc w:val="left"/>
              <w:rPr>
                <w:rFonts w:asciiTheme="minorEastAsia" w:hAnsiTheme="minorEastAsia"/>
                <w:sz w:val="21"/>
                <w:szCs w:val="21"/>
                <w:shd w:val="clear" w:color="auto" w:fill="auto"/>
              </w:rPr>
            </w:pPr>
            <w:r w:rsidRPr="006A37A0">
              <w:rPr>
                <w:rFonts w:asciiTheme="minorEastAsia" w:hAnsiTheme="minorEastAsia" w:hint="eastAsia"/>
                <w:sz w:val="21"/>
                <w:szCs w:val="21"/>
                <w:shd w:val="clear" w:color="auto" w:fill="auto"/>
              </w:rPr>
              <w:t>广告发送器ID</w:t>
            </w:r>
          </w:p>
        </w:tc>
        <w:tc>
          <w:tcPr>
            <w:tcW w:w="2621" w:type="dxa"/>
          </w:tcPr>
          <w:p w:rsidR="006A37A0" w:rsidRPr="006A37A0" w:rsidRDefault="006A37A0" w:rsidP="00452B3A">
            <w:pPr>
              <w:pStyle w:val="a5"/>
              <w:spacing w:line="360" w:lineRule="auto"/>
              <w:ind w:leftChars="0" w:left="0" w:firstLine="0"/>
              <w:jc w:val="left"/>
              <w:rPr>
                <w:shd w:val="clear" w:color="auto" w:fill="auto"/>
              </w:rPr>
            </w:pPr>
            <w:r w:rsidRPr="006A37A0">
              <w:rPr>
                <w:rFonts w:hint="eastAsia"/>
                <w:shd w:val="clear" w:color="auto" w:fill="auto"/>
              </w:rPr>
              <w:t>识别该频道位于哪个网络下</w:t>
            </w:r>
          </w:p>
        </w:tc>
      </w:tr>
    </w:tbl>
    <w:p w:rsidR="00FA7737" w:rsidRPr="00FA7737" w:rsidRDefault="00FA7737" w:rsidP="00FA7737">
      <w:pPr>
        <w:pStyle w:val="a5"/>
        <w:spacing w:line="360" w:lineRule="auto"/>
        <w:ind w:left="-10"/>
        <w:rPr>
          <w:ins w:id="82" w:author="李洪钧" w:date="2016-05-26T09:20:00Z"/>
          <w:sz w:val="24"/>
          <w:szCs w:val="24"/>
          <w:shd w:val="clear" w:color="auto" w:fill="auto"/>
        </w:rPr>
      </w:pPr>
      <w:r>
        <w:rPr>
          <w:rFonts w:hint="eastAsia"/>
          <w:sz w:val="24"/>
          <w:szCs w:val="24"/>
          <w:shd w:val="clear" w:color="auto" w:fill="auto"/>
        </w:rPr>
        <w:t>在系统安装部署之后，广告播控服务器将所支持的广告类型告知各个发送器。各个发送器则应该将该发送器所在前端的各个支持广告发送的频道，以及其所支持的广告类型回传给广告播控服务器。这些应该由发送器的管理员进行本地或者远程配置</w:t>
      </w:r>
      <w:ins w:id="83" w:author="李洪钧" w:date="2016-05-26T09:27:00Z">
        <w:r>
          <w:rPr>
            <w:rFonts w:hint="eastAsia"/>
            <w:sz w:val="24"/>
            <w:szCs w:val="24"/>
            <w:shd w:val="clear" w:color="auto" w:fill="auto"/>
          </w:rPr>
          <w:t>。</w:t>
        </w:r>
      </w:ins>
    </w:p>
    <w:p w:rsidR="006A37A0" w:rsidRDefault="00BE7E84" w:rsidP="00BE7E84">
      <w:pPr>
        <w:pStyle w:val="2"/>
      </w:pPr>
      <w:bookmarkStart w:id="84" w:name="_Toc452383290"/>
      <w:r>
        <w:rPr>
          <w:rFonts w:hint="eastAsia"/>
        </w:rPr>
        <w:t>业务信息</w:t>
      </w:r>
      <w:bookmarkEnd w:id="84"/>
    </w:p>
    <w:p w:rsidR="00C80BCA" w:rsidRDefault="00C80BCA" w:rsidP="00C80BCA">
      <w:pPr>
        <w:pStyle w:val="3"/>
        <w:rPr>
          <w:sz w:val="28"/>
          <w:szCs w:val="28"/>
        </w:rPr>
      </w:pPr>
      <w:bookmarkStart w:id="85" w:name="_Toc452383291"/>
      <w:r w:rsidRPr="00C80BCA">
        <w:rPr>
          <w:rFonts w:hint="eastAsia"/>
          <w:sz w:val="28"/>
          <w:szCs w:val="28"/>
        </w:rPr>
        <w:t>广告商</w:t>
      </w:r>
      <w:bookmarkEnd w:id="85"/>
    </w:p>
    <w:p w:rsidR="00C80BCA" w:rsidRDefault="00C80BCA" w:rsidP="001F3831">
      <w:pPr>
        <w:pStyle w:val="a5"/>
        <w:spacing w:line="360" w:lineRule="auto"/>
        <w:ind w:leftChars="22" w:left="46"/>
        <w:rPr>
          <w:rFonts w:asciiTheme="minorEastAsia" w:hAnsiTheme="minorEastAsia"/>
          <w:sz w:val="28"/>
          <w:szCs w:val="28"/>
          <w:shd w:val="clear" w:color="auto" w:fill="auto"/>
        </w:rPr>
      </w:pPr>
      <w:r w:rsidRPr="00C80BCA">
        <w:rPr>
          <w:rFonts w:asciiTheme="minorEastAsia" w:hAnsiTheme="minorEastAsia" w:hint="eastAsia"/>
          <w:sz w:val="28"/>
          <w:szCs w:val="28"/>
          <w:shd w:val="clear" w:color="auto" w:fill="auto"/>
        </w:rPr>
        <w:t>广告商主要就是发布广告的客户。其属性主要包括:</w:t>
      </w:r>
    </w:p>
    <w:tbl>
      <w:tblPr>
        <w:tblStyle w:val="a9"/>
        <w:tblW w:w="0" w:type="auto"/>
        <w:tblInd w:w="-10" w:type="dxa"/>
        <w:tblLook w:val="04A0" w:firstRow="1" w:lastRow="0" w:firstColumn="1" w:lastColumn="0" w:noHBand="0" w:noVBand="1"/>
      </w:tblPr>
      <w:tblGrid>
        <w:gridCol w:w="3449"/>
        <w:gridCol w:w="1772"/>
        <w:gridCol w:w="3311"/>
      </w:tblGrid>
      <w:tr w:rsidR="00C80BCA" w:rsidRPr="00375C9C" w:rsidTr="00C553B6">
        <w:trPr>
          <w:trHeight w:val="470"/>
        </w:trPr>
        <w:tc>
          <w:tcPr>
            <w:tcW w:w="3449" w:type="dxa"/>
            <w:shd w:val="clear" w:color="auto" w:fill="C6D9F1" w:themeFill="text2" w:themeFillTint="33"/>
          </w:tcPr>
          <w:p w:rsidR="00C80BCA" w:rsidRPr="00C553B6" w:rsidRDefault="00C80BCA" w:rsidP="00C80BCA">
            <w:pPr>
              <w:pStyle w:val="a5"/>
              <w:spacing w:line="360" w:lineRule="auto"/>
              <w:ind w:leftChars="0" w:left="0" w:firstLine="0"/>
              <w:jc w:val="left"/>
              <w:rPr>
                <w:sz w:val="24"/>
                <w:szCs w:val="24"/>
                <w:shd w:val="clear" w:color="auto" w:fill="auto"/>
              </w:rPr>
            </w:pPr>
            <w:r w:rsidRPr="00C553B6">
              <w:rPr>
                <w:rFonts w:hint="eastAsia"/>
                <w:sz w:val="24"/>
                <w:szCs w:val="24"/>
                <w:shd w:val="clear" w:color="auto" w:fill="auto"/>
              </w:rPr>
              <w:t>属性</w:t>
            </w:r>
          </w:p>
        </w:tc>
        <w:tc>
          <w:tcPr>
            <w:tcW w:w="1772" w:type="dxa"/>
            <w:shd w:val="clear" w:color="auto" w:fill="C6D9F1" w:themeFill="text2" w:themeFillTint="33"/>
          </w:tcPr>
          <w:p w:rsidR="00C80BCA" w:rsidRPr="00375C9C" w:rsidRDefault="00C80BCA" w:rsidP="00C80BCA">
            <w:pPr>
              <w:pStyle w:val="a5"/>
              <w:spacing w:line="360" w:lineRule="auto"/>
              <w:ind w:leftChars="0" w:left="0" w:firstLine="0"/>
              <w:jc w:val="left"/>
              <w:rPr>
                <w:sz w:val="24"/>
                <w:szCs w:val="24"/>
                <w:shd w:val="clear" w:color="auto" w:fill="auto"/>
              </w:rPr>
            </w:pPr>
            <w:r>
              <w:rPr>
                <w:rFonts w:hint="eastAsia"/>
                <w:sz w:val="24"/>
                <w:szCs w:val="24"/>
                <w:shd w:val="clear" w:color="auto" w:fill="auto"/>
              </w:rPr>
              <w:t>说明</w:t>
            </w:r>
          </w:p>
        </w:tc>
        <w:tc>
          <w:tcPr>
            <w:tcW w:w="3311" w:type="dxa"/>
            <w:shd w:val="clear" w:color="auto" w:fill="C6D9F1" w:themeFill="text2" w:themeFillTint="33"/>
          </w:tcPr>
          <w:p w:rsidR="00C80BCA" w:rsidRPr="00375C9C" w:rsidRDefault="00C80BCA" w:rsidP="00C80BCA">
            <w:pPr>
              <w:pStyle w:val="a5"/>
              <w:spacing w:line="360" w:lineRule="auto"/>
              <w:ind w:leftChars="0" w:left="0" w:firstLine="0"/>
              <w:jc w:val="left"/>
              <w:rPr>
                <w:sz w:val="24"/>
                <w:szCs w:val="24"/>
                <w:shd w:val="clear" w:color="auto" w:fill="auto"/>
              </w:rPr>
            </w:pPr>
            <w:r>
              <w:rPr>
                <w:rFonts w:hint="eastAsia"/>
                <w:sz w:val="24"/>
                <w:szCs w:val="24"/>
                <w:shd w:val="clear" w:color="auto" w:fill="auto"/>
              </w:rPr>
              <w:t>备注</w:t>
            </w:r>
          </w:p>
        </w:tc>
      </w:tr>
      <w:tr w:rsidR="00C80BCA" w:rsidRPr="00375C9C"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proofErr w:type="spellStart"/>
            <w:r w:rsidRPr="00C553B6">
              <w:rPr>
                <w:sz w:val="24"/>
                <w:szCs w:val="24"/>
                <w:shd w:val="clear" w:color="auto" w:fill="auto"/>
              </w:rPr>
              <w:t>advertiserId</w:t>
            </w:r>
            <w:proofErr w:type="spellEnd"/>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广告商</w:t>
            </w:r>
            <w:r w:rsidRPr="00C553B6">
              <w:rPr>
                <w:rFonts w:hint="eastAsia"/>
                <w:sz w:val="24"/>
                <w:szCs w:val="24"/>
                <w:shd w:val="clear" w:color="auto" w:fill="auto"/>
              </w:rPr>
              <w:t>ID</w:t>
            </w:r>
          </w:p>
        </w:tc>
        <w:tc>
          <w:tcPr>
            <w:tcW w:w="3311" w:type="dxa"/>
          </w:tcPr>
          <w:p w:rsidR="00C80BCA" w:rsidRPr="00C553B6" w:rsidRDefault="00C80BCA"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在整个广告系统中不能重复</w:t>
            </w:r>
          </w:p>
        </w:tc>
      </w:tr>
      <w:tr w:rsidR="00C80BCA"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name</w:t>
            </w:r>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广告商</w:t>
            </w:r>
            <w:r w:rsidR="00C80BCA" w:rsidRPr="00C553B6">
              <w:rPr>
                <w:rFonts w:hint="eastAsia"/>
                <w:sz w:val="24"/>
                <w:szCs w:val="24"/>
                <w:shd w:val="clear" w:color="auto" w:fill="auto"/>
              </w:rPr>
              <w:t>名称</w:t>
            </w:r>
          </w:p>
        </w:tc>
        <w:tc>
          <w:tcPr>
            <w:tcW w:w="3311"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 xml:space="preserve"> </w:t>
            </w:r>
          </w:p>
        </w:tc>
      </w:tr>
      <w:tr w:rsidR="00C80BCA"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type</w:t>
            </w:r>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客户类型</w:t>
            </w:r>
          </w:p>
        </w:tc>
        <w:tc>
          <w:tcPr>
            <w:tcW w:w="3311"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0</w:t>
            </w:r>
            <w:r w:rsidRPr="00C553B6">
              <w:rPr>
                <w:rFonts w:hint="eastAsia"/>
                <w:sz w:val="24"/>
                <w:szCs w:val="24"/>
                <w:shd w:val="clear" w:color="auto" w:fill="auto"/>
              </w:rPr>
              <w:t>普通客户</w:t>
            </w:r>
            <w:r w:rsidRPr="00C553B6">
              <w:rPr>
                <w:rFonts w:hint="eastAsia"/>
                <w:sz w:val="24"/>
                <w:szCs w:val="24"/>
                <w:shd w:val="clear" w:color="auto" w:fill="auto"/>
              </w:rPr>
              <w:t xml:space="preserve"> 1 VIP</w:t>
            </w:r>
          </w:p>
        </w:tc>
      </w:tr>
      <w:tr w:rsidR="00C80BCA"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proofErr w:type="spellStart"/>
            <w:r w:rsidRPr="00C553B6">
              <w:rPr>
                <w:sz w:val="24"/>
                <w:szCs w:val="24"/>
                <w:shd w:val="clear" w:color="auto" w:fill="auto"/>
              </w:rPr>
              <w:t>businessLicenseNumber</w:t>
            </w:r>
            <w:proofErr w:type="spellEnd"/>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营业执照注册号</w:t>
            </w:r>
          </w:p>
        </w:tc>
        <w:tc>
          <w:tcPr>
            <w:tcW w:w="3311" w:type="dxa"/>
          </w:tcPr>
          <w:p w:rsidR="00C80BCA" w:rsidRDefault="00C80BCA" w:rsidP="00C80BCA">
            <w:pPr>
              <w:pStyle w:val="a5"/>
              <w:spacing w:line="360" w:lineRule="auto"/>
              <w:ind w:leftChars="0" w:left="0" w:firstLine="0"/>
              <w:jc w:val="left"/>
              <w:rPr>
                <w:sz w:val="21"/>
                <w:szCs w:val="21"/>
                <w:shd w:val="clear" w:color="auto" w:fill="auto"/>
              </w:rPr>
            </w:pPr>
          </w:p>
        </w:tc>
      </w:tr>
      <w:tr w:rsidR="00C80BCA" w:rsidTr="00C553B6">
        <w:trPr>
          <w:trHeight w:val="470"/>
        </w:trPr>
        <w:tc>
          <w:tcPr>
            <w:tcW w:w="3449" w:type="dxa"/>
          </w:tcPr>
          <w:p w:rsidR="00C80BCA" w:rsidRPr="00C553B6" w:rsidRDefault="00C553B6" w:rsidP="00C80BCA">
            <w:pPr>
              <w:pStyle w:val="a5"/>
              <w:spacing w:line="360" w:lineRule="auto"/>
              <w:ind w:leftChars="0" w:left="0" w:firstLine="0"/>
              <w:rPr>
                <w:sz w:val="24"/>
                <w:szCs w:val="24"/>
                <w:shd w:val="clear" w:color="auto" w:fill="auto"/>
              </w:rPr>
            </w:pPr>
            <w:proofErr w:type="spellStart"/>
            <w:r w:rsidRPr="00C553B6">
              <w:rPr>
                <w:sz w:val="24"/>
                <w:szCs w:val="24"/>
                <w:shd w:val="clear" w:color="auto" w:fill="auto"/>
              </w:rPr>
              <w:t>businessLicense</w:t>
            </w:r>
            <w:r w:rsidRPr="00C553B6">
              <w:rPr>
                <w:rFonts w:hint="eastAsia"/>
                <w:sz w:val="24"/>
                <w:szCs w:val="24"/>
                <w:shd w:val="clear" w:color="auto" w:fill="auto"/>
              </w:rPr>
              <w:t>Path</w:t>
            </w:r>
            <w:proofErr w:type="spellEnd"/>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营业执照图片存取路径</w:t>
            </w:r>
          </w:p>
        </w:tc>
        <w:tc>
          <w:tcPr>
            <w:tcW w:w="3311" w:type="dxa"/>
          </w:tcPr>
          <w:p w:rsidR="00C80BCA" w:rsidRDefault="00C80BCA" w:rsidP="00C80BCA">
            <w:pPr>
              <w:pStyle w:val="a5"/>
              <w:spacing w:line="360" w:lineRule="auto"/>
              <w:ind w:leftChars="0" w:left="0" w:firstLine="0"/>
              <w:jc w:val="left"/>
              <w:rPr>
                <w:sz w:val="21"/>
                <w:szCs w:val="21"/>
                <w:shd w:val="clear" w:color="auto" w:fill="auto"/>
              </w:rPr>
            </w:pPr>
          </w:p>
        </w:tc>
      </w:tr>
      <w:tr w:rsidR="00C80BCA"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lastRenderedPageBreak/>
              <w:t>industry</w:t>
            </w:r>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行业</w:t>
            </w:r>
          </w:p>
        </w:tc>
        <w:tc>
          <w:tcPr>
            <w:tcW w:w="3311" w:type="dxa"/>
          </w:tcPr>
          <w:p w:rsidR="00C80BCA" w:rsidRPr="006A37A0" w:rsidRDefault="00C80BCA" w:rsidP="00C553B6">
            <w:pPr>
              <w:pStyle w:val="a5"/>
              <w:spacing w:line="360" w:lineRule="auto"/>
              <w:ind w:leftChars="0" w:left="0" w:firstLine="0"/>
              <w:jc w:val="left"/>
              <w:rPr>
                <w:sz w:val="21"/>
                <w:szCs w:val="21"/>
                <w:shd w:val="clear" w:color="auto" w:fill="auto"/>
              </w:rPr>
            </w:pPr>
          </w:p>
        </w:tc>
      </w:tr>
      <w:tr w:rsidR="00C80BCA" w:rsidTr="00C553B6">
        <w:trPr>
          <w:trHeight w:val="470"/>
        </w:trPr>
        <w:tc>
          <w:tcPr>
            <w:tcW w:w="3449" w:type="dxa"/>
          </w:tcPr>
          <w:p w:rsidR="00C80BCA" w:rsidRPr="00C553B6" w:rsidRDefault="00C553B6" w:rsidP="00C553B6">
            <w:pPr>
              <w:pStyle w:val="a5"/>
              <w:spacing w:line="360" w:lineRule="auto"/>
              <w:ind w:leftChars="0" w:left="0" w:firstLine="0"/>
              <w:rPr>
                <w:sz w:val="24"/>
                <w:szCs w:val="24"/>
                <w:shd w:val="clear" w:color="auto" w:fill="auto"/>
              </w:rPr>
            </w:pPr>
            <w:proofErr w:type="spellStart"/>
            <w:r w:rsidRPr="00C553B6">
              <w:rPr>
                <w:sz w:val="24"/>
                <w:szCs w:val="24"/>
                <w:shd w:val="clear" w:color="auto" w:fill="auto"/>
              </w:rPr>
              <w:t>industryAptitude</w:t>
            </w:r>
            <w:proofErr w:type="spellEnd"/>
          </w:p>
        </w:tc>
        <w:tc>
          <w:tcPr>
            <w:tcW w:w="1772" w:type="dxa"/>
          </w:tcPr>
          <w:p w:rsidR="00C80BCA"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行业资质</w:t>
            </w:r>
          </w:p>
        </w:tc>
        <w:tc>
          <w:tcPr>
            <w:tcW w:w="3311" w:type="dxa"/>
          </w:tcPr>
          <w:p w:rsidR="00C80BCA" w:rsidRPr="006A37A0" w:rsidRDefault="00C80BCA"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contacts</w:t>
            </w:r>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联系人</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proofErr w:type="spellStart"/>
            <w:r w:rsidRPr="00C553B6">
              <w:rPr>
                <w:sz w:val="24"/>
                <w:szCs w:val="24"/>
                <w:shd w:val="clear" w:color="auto" w:fill="auto"/>
              </w:rPr>
              <w:t>webName</w:t>
            </w:r>
            <w:proofErr w:type="spellEnd"/>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公司网站</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address</w:t>
            </w:r>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地址</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phone</w:t>
            </w:r>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电话</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mobile</w:t>
            </w:r>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手机</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r w:rsidR="00C553B6" w:rsidTr="00C553B6">
        <w:trPr>
          <w:trHeight w:val="470"/>
        </w:trPr>
        <w:tc>
          <w:tcPr>
            <w:tcW w:w="3449" w:type="dxa"/>
          </w:tcPr>
          <w:p w:rsidR="00C553B6" w:rsidRPr="00C553B6" w:rsidRDefault="00C553B6" w:rsidP="00C553B6">
            <w:pPr>
              <w:pStyle w:val="a5"/>
              <w:spacing w:line="360" w:lineRule="auto"/>
              <w:ind w:leftChars="0" w:left="0" w:firstLine="0"/>
              <w:rPr>
                <w:sz w:val="24"/>
                <w:szCs w:val="24"/>
                <w:shd w:val="clear" w:color="auto" w:fill="auto"/>
              </w:rPr>
            </w:pPr>
            <w:r w:rsidRPr="00C553B6">
              <w:rPr>
                <w:sz w:val="24"/>
                <w:szCs w:val="24"/>
                <w:shd w:val="clear" w:color="auto" w:fill="auto"/>
              </w:rPr>
              <w:t>email</w:t>
            </w:r>
          </w:p>
        </w:tc>
        <w:tc>
          <w:tcPr>
            <w:tcW w:w="1772" w:type="dxa"/>
          </w:tcPr>
          <w:p w:rsidR="00C553B6" w:rsidRPr="00C553B6" w:rsidRDefault="00C553B6" w:rsidP="00C553B6">
            <w:pPr>
              <w:pStyle w:val="a5"/>
              <w:spacing w:line="360" w:lineRule="auto"/>
              <w:ind w:leftChars="0" w:left="0" w:firstLine="0"/>
              <w:rPr>
                <w:sz w:val="24"/>
                <w:szCs w:val="24"/>
                <w:shd w:val="clear" w:color="auto" w:fill="auto"/>
              </w:rPr>
            </w:pPr>
            <w:r w:rsidRPr="00C553B6">
              <w:rPr>
                <w:rFonts w:hint="eastAsia"/>
                <w:sz w:val="24"/>
                <w:szCs w:val="24"/>
                <w:shd w:val="clear" w:color="auto" w:fill="auto"/>
              </w:rPr>
              <w:t>邮箱</w:t>
            </w:r>
          </w:p>
        </w:tc>
        <w:tc>
          <w:tcPr>
            <w:tcW w:w="3311" w:type="dxa"/>
          </w:tcPr>
          <w:p w:rsidR="00C553B6" w:rsidRPr="006A37A0" w:rsidRDefault="00C553B6" w:rsidP="00C80BCA">
            <w:pPr>
              <w:pStyle w:val="a5"/>
              <w:spacing w:line="360" w:lineRule="auto"/>
              <w:ind w:leftChars="0" w:left="0" w:firstLine="0"/>
              <w:jc w:val="left"/>
              <w:rPr>
                <w:sz w:val="21"/>
                <w:szCs w:val="21"/>
                <w:shd w:val="clear" w:color="auto" w:fill="auto"/>
              </w:rPr>
            </w:pPr>
          </w:p>
        </w:tc>
      </w:tr>
    </w:tbl>
    <w:p w:rsidR="00C80BCA" w:rsidRPr="00110ADA" w:rsidRDefault="00C553B6" w:rsidP="00110ADA">
      <w:pPr>
        <w:pStyle w:val="a5"/>
        <w:ind w:leftChars="0" w:left="0" w:firstLine="363"/>
        <w:rPr>
          <w:rFonts w:asciiTheme="minorEastAsia" w:hAnsiTheme="minorEastAsia"/>
          <w:sz w:val="21"/>
          <w:szCs w:val="21"/>
          <w:shd w:val="clear" w:color="auto" w:fill="auto"/>
        </w:rPr>
      </w:pPr>
      <w:r w:rsidRPr="00110ADA">
        <w:rPr>
          <w:rFonts w:asciiTheme="minorEastAsia" w:hAnsiTheme="minorEastAsia" w:hint="eastAsia"/>
          <w:sz w:val="21"/>
          <w:szCs w:val="21"/>
          <w:shd w:val="clear" w:color="auto" w:fill="auto"/>
        </w:rPr>
        <w:t>注：一个广告商可以拥有发布广告的多个系统账户</w:t>
      </w:r>
    </w:p>
    <w:p w:rsidR="0014131B" w:rsidRDefault="0014131B" w:rsidP="00BE7E84">
      <w:pPr>
        <w:pStyle w:val="3"/>
        <w:spacing w:line="360" w:lineRule="auto"/>
        <w:rPr>
          <w:sz w:val="28"/>
          <w:szCs w:val="28"/>
        </w:rPr>
      </w:pPr>
      <w:bookmarkStart w:id="86" w:name="_Toc452383292"/>
      <w:r>
        <w:rPr>
          <w:rFonts w:hint="eastAsia"/>
          <w:sz w:val="28"/>
          <w:szCs w:val="28"/>
        </w:rPr>
        <w:t>广告类型</w:t>
      </w:r>
      <w:bookmarkEnd w:id="86"/>
    </w:p>
    <w:p w:rsidR="00FA7737" w:rsidRPr="00FA7737" w:rsidRDefault="0014131B" w:rsidP="0014131B">
      <w:pPr>
        <w:pStyle w:val="a5"/>
        <w:spacing w:line="360" w:lineRule="auto"/>
        <w:ind w:leftChars="0" w:left="0" w:firstLine="420"/>
        <w:rPr>
          <w:sz w:val="24"/>
          <w:szCs w:val="24"/>
          <w:shd w:val="clear" w:color="auto" w:fill="auto"/>
        </w:rPr>
      </w:pPr>
      <w:r w:rsidRPr="0014131B">
        <w:rPr>
          <w:rFonts w:hint="eastAsia"/>
          <w:sz w:val="24"/>
          <w:szCs w:val="24"/>
          <w:shd w:val="clear" w:color="auto" w:fill="auto"/>
        </w:rPr>
        <w:t>广告类型</w:t>
      </w:r>
      <w:r>
        <w:rPr>
          <w:rFonts w:hint="eastAsia"/>
          <w:sz w:val="24"/>
          <w:szCs w:val="24"/>
          <w:shd w:val="clear" w:color="auto" w:fill="auto"/>
        </w:rPr>
        <w:t>代表了系统所支持的广告展现方式。比如开机画面、换台广告等。</w:t>
      </w:r>
    </w:p>
    <w:tbl>
      <w:tblPr>
        <w:tblStyle w:val="a9"/>
        <w:tblW w:w="7860" w:type="dxa"/>
        <w:tblLook w:val="04A0" w:firstRow="1" w:lastRow="0" w:firstColumn="1" w:lastColumn="0" w:noHBand="0" w:noVBand="1"/>
      </w:tblPr>
      <w:tblGrid>
        <w:gridCol w:w="2099"/>
        <w:gridCol w:w="2380"/>
        <w:gridCol w:w="3381"/>
      </w:tblGrid>
      <w:tr w:rsidR="000D6EE3" w:rsidTr="000D6EE3">
        <w:trPr>
          <w:trHeight w:val="552"/>
        </w:trPr>
        <w:tc>
          <w:tcPr>
            <w:tcW w:w="2099" w:type="dxa"/>
            <w:shd w:val="clear" w:color="auto" w:fill="C6D9F1" w:themeFill="text2" w:themeFillTint="33"/>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2380" w:type="dxa"/>
            <w:shd w:val="clear" w:color="auto" w:fill="C6D9F1" w:themeFill="text2" w:themeFillTint="33"/>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3381" w:type="dxa"/>
            <w:shd w:val="clear" w:color="auto" w:fill="C6D9F1" w:themeFill="text2" w:themeFillTint="33"/>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0D6EE3" w:rsidTr="000D6EE3">
        <w:trPr>
          <w:trHeight w:val="290"/>
        </w:trPr>
        <w:tc>
          <w:tcPr>
            <w:tcW w:w="2099" w:type="dxa"/>
          </w:tcPr>
          <w:p w:rsidR="000D6EE3" w:rsidRDefault="000D6EE3" w:rsidP="00777DE9">
            <w:pPr>
              <w:pStyle w:val="a5"/>
              <w:spacing w:line="360" w:lineRule="auto"/>
              <w:ind w:leftChars="0" w:left="0" w:firstLine="0"/>
              <w:rPr>
                <w:sz w:val="24"/>
                <w:szCs w:val="24"/>
                <w:shd w:val="clear" w:color="auto" w:fill="auto"/>
              </w:rPr>
            </w:pPr>
            <w:proofErr w:type="spellStart"/>
            <w:r>
              <w:rPr>
                <w:rFonts w:hint="eastAsia"/>
                <w:sz w:val="24"/>
                <w:szCs w:val="24"/>
                <w:shd w:val="clear" w:color="auto" w:fill="auto"/>
              </w:rPr>
              <w:t>adTypeID</w:t>
            </w:r>
            <w:proofErr w:type="spellEnd"/>
          </w:p>
        </w:tc>
        <w:tc>
          <w:tcPr>
            <w:tcW w:w="2380" w:type="dxa"/>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广告类型</w:t>
            </w:r>
            <w:r>
              <w:rPr>
                <w:rFonts w:hint="eastAsia"/>
                <w:sz w:val="24"/>
                <w:szCs w:val="24"/>
                <w:shd w:val="clear" w:color="auto" w:fill="auto"/>
              </w:rPr>
              <w:t>ID</w:t>
            </w:r>
          </w:p>
        </w:tc>
        <w:tc>
          <w:tcPr>
            <w:tcW w:w="3381" w:type="dxa"/>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在整个广告播控服务器中唯一</w:t>
            </w:r>
          </w:p>
        </w:tc>
      </w:tr>
      <w:tr w:rsidR="000D6EE3" w:rsidTr="000D6EE3">
        <w:trPr>
          <w:trHeight w:val="490"/>
        </w:trPr>
        <w:tc>
          <w:tcPr>
            <w:tcW w:w="2099" w:type="dxa"/>
          </w:tcPr>
          <w:p w:rsidR="000D6EE3" w:rsidRDefault="000D6EE3" w:rsidP="00777DE9">
            <w:pPr>
              <w:pStyle w:val="a5"/>
              <w:spacing w:line="360" w:lineRule="auto"/>
              <w:ind w:leftChars="0" w:left="0" w:firstLine="0"/>
              <w:rPr>
                <w:sz w:val="24"/>
                <w:szCs w:val="24"/>
                <w:shd w:val="clear" w:color="auto" w:fill="auto"/>
              </w:rPr>
            </w:pPr>
            <w:proofErr w:type="spellStart"/>
            <w:r w:rsidRPr="000D6EE3">
              <w:rPr>
                <w:sz w:val="24"/>
                <w:szCs w:val="24"/>
                <w:shd w:val="clear" w:color="auto" w:fill="auto"/>
              </w:rPr>
              <w:t>adTypeName</w:t>
            </w:r>
            <w:proofErr w:type="spellEnd"/>
          </w:p>
        </w:tc>
        <w:tc>
          <w:tcPr>
            <w:tcW w:w="2380" w:type="dxa"/>
          </w:tcPr>
          <w:p w:rsidR="000D6EE3" w:rsidRDefault="000D6EE3" w:rsidP="00777DE9">
            <w:pPr>
              <w:pStyle w:val="a5"/>
              <w:spacing w:line="360" w:lineRule="auto"/>
              <w:ind w:leftChars="0" w:left="0" w:firstLine="0"/>
              <w:rPr>
                <w:sz w:val="24"/>
                <w:szCs w:val="24"/>
                <w:shd w:val="clear" w:color="auto" w:fill="auto"/>
              </w:rPr>
            </w:pPr>
            <w:r w:rsidRPr="000D6EE3">
              <w:rPr>
                <w:rFonts w:hint="eastAsia"/>
                <w:sz w:val="24"/>
                <w:szCs w:val="24"/>
                <w:shd w:val="clear" w:color="auto" w:fill="auto"/>
              </w:rPr>
              <w:t>广告类型名称</w:t>
            </w:r>
          </w:p>
        </w:tc>
        <w:tc>
          <w:tcPr>
            <w:tcW w:w="3381" w:type="dxa"/>
          </w:tcPr>
          <w:p w:rsidR="000D6EE3" w:rsidRDefault="000D6EE3" w:rsidP="00777DE9">
            <w:pPr>
              <w:pStyle w:val="a5"/>
              <w:spacing w:line="360" w:lineRule="auto"/>
              <w:ind w:leftChars="0" w:left="0" w:firstLine="0"/>
              <w:rPr>
                <w:sz w:val="24"/>
                <w:szCs w:val="24"/>
                <w:shd w:val="clear" w:color="auto" w:fill="auto"/>
              </w:rPr>
            </w:pPr>
            <w:r>
              <w:rPr>
                <w:rFonts w:hint="eastAsia"/>
                <w:sz w:val="24"/>
                <w:szCs w:val="24"/>
                <w:shd w:val="clear" w:color="auto" w:fill="auto"/>
              </w:rPr>
              <w:t>比如“开机画面，换</w:t>
            </w:r>
            <w:r w:rsidRPr="000D6EE3">
              <w:rPr>
                <w:rFonts w:hint="eastAsia"/>
                <w:sz w:val="24"/>
                <w:szCs w:val="24"/>
                <w:shd w:val="clear" w:color="auto" w:fill="auto"/>
              </w:rPr>
              <w:t>台广告</w:t>
            </w:r>
          </w:p>
        </w:tc>
      </w:tr>
      <w:tr w:rsidR="000D6EE3" w:rsidTr="003F6535">
        <w:trPr>
          <w:trHeight w:val="927"/>
        </w:trPr>
        <w:tc>
          <w:tcPr>
            <w:tcW w:w="2099" w:type="dxa"/>
          </w:tcPr>
          <w:p w:rsidR="000D6EE3" w:rsidRDefault="000D6EE3" w:rsidP="00777DE9">
            <w:pPr>
              <w:pStyle w:val="a5"/>
              <w:spacing w:line="360" w:lineRule="auto"/>
              <w:ind w:leftChars="0" w:left="0" w:firstLine="0"/>
              <w:rPr>
                <w:sz w:val="24"/>
                <w:szCs w:val="24"/>
                <w:shd w:val="clear" w:color="auto" w:fill="auto"/>
              </w:rPr>
            </w:pPr>
            <w:r w:rsidRPr="000D6EE3">
              <w:rPr>
                <w:sz w:val="24"/>
                <w:szCs w:val="24"/>
                <w:shd w:val="clear" w:color="auto" w:fill="auto"/>
              </w:rPr>
              <w:t>description</w:t>
            </w:r>
          </w:p>
        </w:tc>
        <w:tc>
          <w:tcPr>
            <w:tcW w:w="2380" w:type="dxa"/>
          </w:tcPr>
          <w:p w:rsidR="000D6EE3" w:rsidRDefault="000D6EE3" w:rsidP="00777DE9">
            <w:pPr>
              <w:pStyle w:val="a5"/>
              <w:spacing w:line="360" w:lineRule="auto"/>
              <w:ind w:leftChars="0" w:left="0" w:firstLine="0"/>
              <w:rPr>
                <w:sz w:val="24"/>
                <w:szCs w:val="24"/>
                <w:shd w:val="clear" w:color="auto" w:fill="auto"/>
              </w:rPr>
            </w:pPr>
            <w:r w:rsidRPr="000D6EE3">
              <w:rPr>
                <w:rFonts w:hint="eastAsia"/>
                <w:sz w:val="24"/>
                <w:szCs w:val="24"/>
                <w:shd w:val="clear" w:color="auto" w:fill="auto"/>
              </w:rPr>
              <w:t>对类型的描述</w:t>
            </w:r>
          </w:p>
        </w:tc>
        <w:tc>
          <w:tcPr>
            <w:tcW w:w="3381" w:type="dxa"/>
          </w:tcPr>
          <w:p w:rsidR="000D6EE3" w:rsidRDefault="000D6EE3" w:rsidP="00777DE9">
            <w:pPr>
              <w:pStyle w:val="a5"/>
              <w:spacing w:line="360" w:lineRule="auto"/>
              <w:ind w:leftChars="0" w:left="0" w:firstLine="0"/>
              <w:rPr>
                <w:sz w:val="24"/>
                <w:szCs w:val="24"/>
                <w:shd w:val="clear" w:color="auto" w:fill="auto"/>
              </w:rPr>
            </w:pPr>
            <w:r w:rsidRPr="000D6EE3">
              <w:rPr>
                <w:rFonts w:hint="eastAsia"/>
                <w:sz w:val="24"/>
                <w:szCs w:val="24"/>
                <w:shd w:val="clear" w:color="auto" w:fill="auto"/>
              </w:rPr>
              <w:t>比如：“换台时，在节目信息</w:t>
            </w:r>
            <w:r w:rsidRPr="000D6EE3">
              <w:rPr>
                <w:rFonts w:hint="eastAsia"/>
                <w:sz w:val="24"/>
                <w:szCs w:val="24"/>
                <w:shd w:val="clear" w:color="auto" w:fill="auto"/>
              </w:rPr>
              <w:t>Bar</w:t>
            </w:r>
            <w:r w:rsidRPr="000D6EE3">
              <w:rPr>
                <w:rFonts w:hint="eastAsia"/>
                <w:sz w:val="24"/>
                <w:szCs w:val="24"/>
                <w:shd w:val="clear" w:color="auto" w:fill="auto"/>
              </w:rPr>
              <w:t>条以图片形式展示的广告”</w:t>
            </w:r>
          </w:p>
        </w:tc>
      </w:tr>
    </w:tbl>
    <w:p w:rsidR="0014131B" w:rsidRDefault="0014131B" w:rsidP="0014131B">
      <w:pPr>
        <w:pStyle w:val="3"/>
        <w:spacing w:line="360" w:lineRule="auto"/>
        <w:rPr>
          <w:sz w:val="28"/>
          <w:szCs w:val="28"/>
        </w:rPr>
      </w:pPr>
      <w:bookmarkStart w:id="87" w:name="_Toc452383293"/>
      <w:r>
        <w:rPr>
          <w:rFonts w:hint="eastAsia"/>
          <w:sz w:val="28"/>
          <w:szCs w:val="28"/>
        </w:rPr>
        <w:t>频道</w:t>
      </w:r>
      <w:r>
        <w:rPr>
          <w:rFonts w:hint="eastAsia"/>
          <w:sz w:val="28"/>
          <w:szCs w:val="28"/>
        </w:rPr>
        <w:t>/</w:t>
      </w:r>
      <w:r>
        <w:rPr>
          <w:rFonts w:hint="eastAsia"/>
          <w:sz w:val="28"/>
          <w:szCs w:val="28"/>
        </w:rPr>
        <w:t>广告类型映射</w:t>
      </w:r>
      <w:bookmarkEnd w:id="87"/>
    </w:p>
    <w:p w:rsidR="0014131B" w:rsidRDefault="0014131B" w:rsidP="0014131B">
      <w:pPr>
        <w:pStyle w:val="a5"/>
        <w:spacing w:line="360" w:lineRule="auto"/>
        <w:ind w:leftChars="0" w:left="0" w:firstLine="420"/>
        <w:rPr>
          <w:sz w:val="24"/>
          <w:szCs w:val="24"/>
          <w:shd w:val="clear" w:color="auto" w:fill="auto"/>
        </w:rPr>
      </w:pPr>
      <w:r>
        <w:rPr>
          <w:rFonts w:hint="eastAsia"/>
          <w:sz w:val="24"/>
          <w:szCs w:val="24"/>
          <w:shd w:val="clear" w:color="auto" w:fill="auto"/>
        </w:rPr>
        <w:t>该映射代表了各个频道支持哪些类型的广告。</w:t>
      </w:r>
    </w:p>
    <w:p w:rsidR="00412615" w:rsidRDefault="00412615" w:rsidP="0014131B">
      <w:pPr>
        <w:pStyle w:val="a5"/>
        <w:spacing w:line="360" w:lineRule="auto"/>
        <w:ind w:leftChars="0" w:left="0" w:firstLine="420"/>
        <w:rPr>
          <w:sz w:val="24"/>
          <w:szCs w:val="24"/>
          <w:shd w:val="clear" w:color="auto" w:fill="auto"/>
        </w:rPr>
      </w:pPr>
    </w:p>
    <w:tbl>
      <w:tblPr>
        <w:tblStyle w:val="a9"/>
        <w:tblW w:w="0" w:type="auto"/>
        <w:tblInd w:w="-10" w:type="dxa"/>
        <w:tblLook w:val="04A0" w:firstRow="1" w:lastRow="0" w:firstColumn="1" w:lastColumn="0" w:noHBand="0" w:noVBand="1"/>
      </w:tblPr>
      <w:tblGrid>
        <w:gridCol w:w="2226"/>
        <w:gridCol w:w="2513"/>
        <w:gridCol w:w="3211"/>
      </w:tblGrid>
      <w:tr w:rsidR="00412615" w:rsidRPr="006A37A0" w:rsidTr="000D6EE3">
        <w:trPr>
          <w:trHeight w:val="511"/>
        </w:trPr>
        <w:tc>
          <w:tcPr>
            <w:tcW w:w="2226" w:type="dxa"/>
            <w:shd w:val="clear" w:color="auto" w:fill="C6D9F1" w:themeFill="text2" w:themeFillTint="33"/>
          </w:tcPr>
          <w:p w:rsidR="00412615" w:rsidRDefault="00412615" w:rsidP="00A462A2">
            <w:pPr>
              <w:pStyle w:val="a5"/>
              <w:spacing w:line="360" w:lineRule="auto"/>
              <w:ind w:leftChars="0" w:left="0" w:firstLine="0"/>
              <w:jc w:val="left"/>
              <w:rPr>
                <w:rFonts w:asciiTheme="minorEastAsia" w:hAnsiTheme="minorEastAsia"/>
                <w:sz w:val="21"/>
                <w:szCs w:val="21"/>
                <w:shd w:val="clear" w:color="auto" w:fill="auto"/>
              </w:rPr>
            </w:pPr>
            <w:r w:rsidRPr="00412615">
              <w:rPr>
                <w:rFonts w:asciiTheme="minorEastAsia" w:hAnsiTheme="minorEastAsia" w:hint="eastAsia"/>
                <w:sz w:val="21"/>
                <w:szCs w:val="21"/>
                <w:shd w:val="clear" w:color="auto" w:fill="auto"/>
              </w:rPr>
              <w:t>属性</w:t>
            </w:r>
          </w:p>
        </w:tc>
        <w:tc>
          <w:tcPr>
            <w:tcW w:w="2513" w:type="dxa"/>
            <w:shd w:val="clear" w:color="auto" w:fill="C6D9F1" w:themeFill="text2" w:themeFillTint="33"/>
          </w:tcPr>
          <w:p w:rsidR="00412615" w:rsidRDefault="00412615"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说明</w:t>
            </w:r>
          </w:p>
        </w:tc>
        <w:tc>
          <w:tcPr>
            <w:tcW w:w="3211" w:type="dxa"/>
            <w:shd w:val="clear" w:color="auto" w:fill="C6D9F1" w:themeFill="text2" w:themeFillTint="33"/>
          </w:tcPr>
          <w:p w:rsidR="00412615" w:rsidRPr="006A37A0" w:rsidRDefault="00412615" w:rsidP="00777DE9">
            <w:pPr>
              <w:pStyle w:val="a5"/>
              <w:spacing w:line="360" w:lineRule="auto"/>
              <w:ind w:leftChars="0" w:left="0" w:firstLine="0"/>
              <w:jc w:val="left"/>
              <w:rPr>
                <w:sz w:val="21"/>
                <w:szCs w:val="21"/>
                <w:shd w:val="clear" w:color="auto" w:fill="auto"/>
              </w:rPr>
            </w:pPr>
            <w:r>
              <w:rPr>
                <w:rFonts w:hint="eastAsia"/>
                <w:sz w:val="21"/>
                <w:szCs w:val="21"/>
                <w:shd w:val="clear" w:color="auto" w:fill="auto"/>
              </w:rPr>
              <w:t>备注</w:t>
            </w:r>
          </w:p>
        </w:tc>
      </w:tr>
      <w:tr w:rsidR="00412615" w:rsidRPr="006A37A0" w:rsidTr="003F6535">
        <w:trPr>
          <w:trHeight w:val="511"/>
        </w:trPr>
        <w:tc>
          <w:tcPr>
            <w:tcW w:w="2226" w:type="dxa"/>
          </w:tcPr>
          <w:p w:rsidR="00412615" w:rsidRDefault="00C80BCA" w:rsidP="00A462A2">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sz w:val="21"/>
                <w:szCs w:val="21"/>
                <w:shd w:val="clear" w:color="auto" w:fill="auto"/>
              </w:rPr>
              <w:t>serder</w:t>
            </w:r>
            <w:r w:rsidR="00412615" w:rsidRPr="00412615">
              <w:rPr>
                <w:rFonts w:asciiTheme="minorEastAsia" w:hAnsiTheme="minorEastAsia"/>
                <w:sz w:val="21"/>
                <w:szCs w:val="21"/>
                <w:shd w:val="clear" w:color="auto" w:fill="auto"/>
              </w:rPr>
              <w:t>ID</w:t>
            </w:r>
            <w:proofErr w:type="spellEnd"/>
          </w:p>
        </w:tc>
        <w:tc>
          <w:tcPr>
            <w:tcW w:w="2513" w:type="dxa"/>
          </w:tcPr>
          <w:p w:rsidR="00412615" w:rsidRDefault="00412615" w:rsidP="00777DE9">
            <w:pPr>
              <w:pStyle w:val="a5"/>
              <w:spacing w:line="360" w:lineRule="auto"/>
              <w:ind w:leftChars="0" w:left="0" w:firstLine="0"/>
              <w:jc w:val="left"/>
              <w:rPr>
                <w:rFonts w:asciiTheme="minorEastAsia" w:hAnsiTheme="minorEastAsia"/>
                <w:sz w:val="21"/>
                <w:szCs w:val="21"/>
                <w:shd w:val="clear" w:color="auto" w:fill="auto"/>
              </w:rPr>
            </w:pPr>
            <w:r w:rsidRPr="00412615">
              <w:rPr>
                <w:rFonts w:asciiTheme="minorEastAsia" w:hAnsiTheme="minorEastAsia" w:hint="eastAsia"/>
                <w:sz w:val="21"/>
                <w:szCs w:val="21"/>
                <w:shd w:val="clear" w:color="auto" w:fill="auto"/>
              </w:rPr>
              <w:t>广告发送器ID</w:t>
            </w:r>
          </w:p>
        </w:tc>
        <w:tc>
          <w:tcPr>
            <w:tcW w:w="3211" w:type="dxa"/>
          </w:tcPr>
          <w:p w:rsidR="00412615" w:rsidRPr="006A37A0" w:rsidRDefault="00412615" w:rsidP="00777DE9">
            <w:pPr>
              <w:pStyle w:val="a5"/>
              <w:spacing w:line="360" w:lineRule="auto"/>
              <w:ind w:leftChars="0" w:left="0" w:firstLine="0"/>
              <w:jc w:val="left"/>
              <w:rPr>
                <w:sz w:val="21"/>
                <w:szCs w:val="21"/>
                <w:shd w:val="clear" w:color="auto" w:fill="auto"/>
              </w:rPr>
            </w:pPr>
            <w:r w:rsidRPr="00412615">
              <w:rPr>
                <w:rFonts w:hint="eastAsia"/>
                <w:sz w:val="21"/>
                <w:szCs w:val="21"/>
                <w:shd w:val="clear" w:color="auto" w:fill="auto"/>
              </w:rPr>
              <w:t>识别该频道位于哪个网络下</w:t>
            </w:r>
          </w:p>
        </w:tc>
      </w:tr>
      <w:tr w:rsidR="00412615" w:rsidRPr="006A37A0" w:rsidTr="003F6535">
        <w:trPr>
          <w:trHeight w:val="511"/>
        </w:trPr>
        <w:tc>
          <w:tcPr>
            <w:tcW w:w="2226" w:type="dxa"/>
          </w:tcPr>
          <w:p w:rsidR="00412615" w:rsidRDefault="00412615" w:rsidP="00A462A2">
            <w:pPr>
              <w:pStyle w:val="a5"/>
              <w:spacing w:line="360" w:lineRule="auto"/>
              <w:ind w:leftChars="0" w:left="0" w:firstLine="0"/>
              <w:jc w:val="left"/>
              <w:rPr>
                <w:rFonts w:asciiTheme="minorEastAsia" w:hAnsiTheme="minorEastAsia"/>
                <w:sz w:val="21"/>
                <w:szCs w:val="21"/>
                <w:shd w:val="clear" w:color="auto" w:fill="auto"/>
              </w:rPr>
            </w:pPr>
            <w:proofErr w:type="spellStart"/>
            <w:r w:rsidRPr="00412615">
              <w:rPr>
                <w:rFonts w:asciiTheme="minorEastAsia" w:hAnsiTheme="minorEastAsia"/>
                <w:sz w:val="21"/>
                <w:szCs w:val="21"/>
                <w:shd w:val="clear" w:color="auto" w:fill="auto"/>
              </w:rPr>
              <w:t>serviceID</w:t>
            </w:r>
            <w:proofErr w:type="spellEnd"/>
          </w:p>
        </w:tc>
        <w:tc>
          <w:tcPr>
            <w:tcW w:w="2513" w:type="dxa"/>
          </w:tcPr>
          <w:p w:rsidR="00412615" w:rsidRDefault="00412615" w:rsidP="00777DE9">
            <w:pPr>
              <w:pStyle w:val="a5"/>
              <w:spacing w:line="360" w:lineRule="auto"/>
              <w:ind w:leftChars="0" w:left="0" w:firstLine="0"/>
              <w:jc w:val="left"/>
              <w:rPr>
                <w:rFonts w:asciiTheme="minorEastAsia" w:hAnsiTheme="minorEastAsia"/>
                <w:sz w:val="21"/>
                <w:szCs w:val="21"/>
                <w:shd w:val="clear" w:color="auto" w:fill="auto"/>
              </w:rPr>
            </w:pPr>
            <w:r w:rsidRPr="00412615">
              <w:rPr>
                <w:rFonts w:asciiTheme="minorEastAsia" w:hAnsiTheme="minorEastAsia" w:hint="eastAsia"/>
                <w:sz w:val="21"/>
                <w:szCs w:val="21"/>
                <w:shd w:val="clear" w:color="auto" w:fill="auto"/>
              </w:rPr>
              <w:t>频道ID</w:t>
            </w:r>
          </w:p>
        </w:tc>
        <w:tc>
          <w:tcPr>
            <w:tcW w:w="3211" w:type="dxa"/>
          </w:tcPr>
          <w:p w:rsidR="00412615" w:rsidRPr="006A37A0" w:rsidRDefault="00412615" w:rsidP="00777DE9">
            <w:pPr>
              <w:pStyle w:val="a5"/>
              <w:spacing w:line="360" w:lineRule="auto"/>
              <w:ind w:leftChars="0" w:left="0" w:firstLine="0"/>
              <w:jc w:val="left"/>
              <w:rPr>
                <w:sz w:val="21"/>
                <w:szCs w:val="21"/>
                <w:shd w:val="clear" w:color="auto" w:fill="auto"/>
              </w:rPr>
            </w:pPr>
            <w:r w:rsidRPr="00412615">
              <w:rPr>
                <w:rFonts w:hint="eastAsia"/>
                <w:sz w:val="21"/>
                <w:szCs w:val="21"/>
                <w:shd w:val="clear" w:color="auto" w:fill="auto"/>
              </w:rPr>
              <w:t>在当前的广告发送器下唯一</w:t>
            </w:r>
          </w:p>
        </w:tc>
      </w:tr>
      <w:tr w:rsidR="00412615" w:rsidRPr="006A37A0" w:rsidTr="003F6535">
        <w:trPr>
          <w:trHeight w:val="511"/>
        </w:trPr>
        <w:tc>
          <w:tcPr>
            <w:tcW w:w="2226" w:type="dxa"/>
          </w:tcPr>
          <w:p w:rsidR="00412615" w:rsidRDefault="00412615" w:rsidP="00A462A2">
            <w:pPr>
              <w:pStyle w:val="a5"/>
              <w:spacing w:line="360" w:lineRule="auto"/>
              <w:ind w:leftChars="0" w:left="0" w:firstLine="0"/>
              <w:jc w:val="left"/>
              <w:rPr>
                <w:rFonts w:asciiTheme="minorEastAsia" w:hAnsiTheme="minorEastAsia"/>
                <w:sz w:val="21"/>
                <w:szCs w:val="21"/>
                <w:shd w:val="clear" w:color="auto" w:fill="auto"/>
              </w:rPr>
            </w:pPr>
            <w:proofErr w:type="spellStart"/>
            <w:r w:rsidRPr="00412615">
              <w:rPr>
                <w:rFonts w:asciiTheme="minorEastAsia" w:hAnsiTheme="minorEastAsia"/>
                <w:sz w:val="21"/>
                <w:szCs w:val="21"/>
                <w:shd w:val="clear" w:color="auto" w:fill="auto"/>
              </w:rPr>
              <w:t>adTypeID</w:t>
            </w:r>
            <w:proofErr w:type="spellEnd"/>
          </w:p>
        </w:tc>
        <w:tc>
          <w:tcPr>
            <w:tcW w:w="2513" w:type="dxa"/>
          </w:tcPr>
          <w:p w:rsidR="00412615" w:rsidRDefault="00412615" w:rsidP="00777DE9">
            <w:pPr>
              <w:pStyle w:val="a5"/>
              <w:spacing w:line="360" w:lineRule="auto"/>
              <w:ind w:leftChars="0" w:left="0" w:firstLine="0"/>
              <w:jc w:val="left"/>
              <w:rPr>
                <w:rFonts w:asciiTheme="minorEastAsia" w:hAnsiTheme="minorEastAsia"/>
                <w:sz w:val="21"/>
                <w:szCs w:val="21"/>
                <w:shd w:val="clear" w:color="auto" w:fill="auto"/>
              </w:rPr>
            </w:pPr>
            <w:r w:rsidRPr="00412615">
              <w:rPr>
                <w:rFonts w:asciiTheme="minorEastAsia" w:hAnsiTheme="minorEastAsia" w:hint="eastAsia"/>
                <w:sz w:val="21"/>
                <w:szCs w:val="21"/>
                <w:shd w:val="clear" w:color="auto" w:fill="auto"/>
              </w:rPr>
              <w:t>该频道所支持的广告类型</w:t>
            </w:r>
          </w:p>
        </w:tc>
        <w:tc>
          <w:tcPr>
            <w:tcW w:w="3211" w:type="dxa"/>
          </w:tcPr>
          <w:p w:rsidR="00412615" w:rsidRPr="006A37A0" w:rsidRDefault="00412615" w:rsidP="00777DE9">
            <w:pPr>
              <w:pStyle w:val="a5"/>
              <w:spacing w:line="360" w:lineRule="auto"/>
              <w:ind w:leftChars="0" w:left="0" w:firstLine="0"/>
              <w:jc w:val="left"/>
              <w:rPr>
                <w:sz w:val="21"/>
                <w:szCs w:val="21"/>
                <w:shd w:val="clear" w:color="auto" w:fill="auto"/>
              </w:rPr>
            </w:pPr>
          </w:p>
        </w:tc>
      </w:tr>
    </w:tbl>
    <w:p w:rsidR="0014131B" w:rsidRPr="0014131B" w:rsidRDefault="00FA7737" w:rsidP="0014131B">
      <w:pPr>
        <w:pStyle w:val="a5"/>
        <w:spacing w:line="360" w:lineRule="auto"/>
        <w:ind w:leftChars="0" w:left="0" w:firstLine="420"/>
        <w:rPr>
          <w:sz w:val="24"/>
          <w:szCs w:val="24"/>
          <w:shd w:val="clear" w:color="auto" w:fill="auto"/>
        </w:rPr>
      </w:pPr>
      <w:r>
        <w:rPr>
          <w:rFonts w:hint="eastAsia"/>
          <w:sz w:val="24"/>
          <w:szCs w:val="24"/>
          <w:shd w:val="clear" w:color="auto" w:fill="auto"/>
        </w:rPr>
        <w:t>如果一个频道支持多种类型的广告，则在频道</w:t>
      </w:r>
      <w:r>
        <w:rPr>
          <w:rFonts w:hint="eastAsia"/>
          <w:sz w:val="24"/>
          <w:szCs w:val="24"/>
          <w:shd w:val="clear" w:color="auto" w:fill="auto"/>
        </w:rPr>
        <w:t>/</w:t>
      </w:r>
      <w:r>
        <w:rPr>
          <w:rFonts w:hint="eastAsia"/>
          <w:sz w:val="24"/>
          <w:szCs w:val="24"/>
          <w:shd w:val="clear" w:color="auto" w:fill="auto"/>
        </w:rPr>
        <w:t>广告类型映射表中应存在多条记录。</w:t>
      </w:r>
    </w:p>
    <w:p w:rsidR="00BE7E84" w:rsidRPr="001541AC" w:rsidRDefault="00BE7E84" w:rsidP="00BE7E84">
      <w:pPr>
        <w:pStyle w:val="3"/>
        <w:spacing w:line="360" w:lineRule="auto"/>
        <w:rPr>
          <w:sz w:val="28"/>
          <w:szCs w:val="28"/>
        </w:rPr>
      </w:pPr>
      <w:bookmarkStart w:id="88" w:name="_Toc452383294"/>
      <w:r w:rsidRPr="001541AC">
        <w:rPr>
          <w:rFonts w:hint="eastAsia"/>
          <w:sz w:val="28"/>
          <w:szCs w:val="28"/>
        </w:rPr>
        <w:lastRenderedPageBreak/>
        <w:t>广告套餐</w:t>
      </w:r>
      <w:bookmarkEnd w:id="88"/>
    </w:p>
    <w:p w:rsidR="00BE7E84" w:rsidRDefault="00BE7E84" w:rsidP="00BE7E84">
      <w:pPr>
        <w:pStyle w:val="a5"/>
        <w:spacing w:line="360" w:lineRule="auto"/>
        <w:ind w:leftChars="0" w:left="0" w:firstLine="420"/>
        <w:rPr>
          <w:sz w:val="24"/>
          <w:szCs w:val="24"/>
          <w:shd w:val="clear" w:color="auto" w:fill="auto"/>
        </w:rPr>
      </w:pPr>
      <w:r w:rsidRPr="00BE7E84">
        <w:rPr>
          <w:rFonts w:hint="eastAsia"/>
          <w:sz w:val="24"/>
          <w:szCs w:val="24"/>
          <w:shd w:val="clear" w:color="auto" w:fill="auto"/>
        </w:rPr>
        <w:t>广告套餐</w:t>
      </w:r>
      <w:r>
        <w:rPr>
          <w:rFonts w:hint="eastAsia"/>
          <w:sz w:val="24"/>
          <w:szCs w:val="24"/>
          <w:shd w:val="clear" w:color="auto" w:fill="auto"/>
        </w:rPr>
        <w:t>是</w:t>
      </w:r>
      <w:r w:rsidRPr="00BE7E84">
        <w:rPr>
          <w:rFonts w:hint="eastAsia"/>
          <w:sz w:val="24"/>
          <w:szCs w:val="24"/>
          <w:shd w:val="clear" w:color="auto" w:fill="auto"/>
        </w:rPr>
        <w:t>广告运营过程中的广告销售行为，就是广告运营商将某个事先定义好的广告套餐包在一定时段之内的广告内容发布权卖给某个广告商</w:t>
      </w:r>
      <w:r>
        <w:rPr>
          <w:rFonts w:hint="eastAsia"/>
          <w:sz w:val="24"/>
          <w:szCs w:val="24"/>
          <w:shd w:val="clear" w:color="auto" w:fill="auto"/>
        </w:rPr>
        <w:t>。其对应的属性如下：</w:t>
      </w:r>
    </w:p>
    <w:tbl>
      <w:tblPr>
        <w:tblStyle w:val="a9"/>
        <w:tblW w:w="0" w:type="auto"/>
        <w:tblLook w:val="04A0" w:firstRow="1" w:lastRow="0" w:firstColumn="1" w:lastColumn="0" w:noHBand="0" w:noVBand="1"/>
      </w:tblPr>
      <w:tblGrid>
        <w:gridCol w:w="2840"/>
        <w:gridCol w:w="2841"/>
        <w:gridCol w:w="2841"/>
      </w:tblGrid>
      <w:tr w:rsidR="00BE7E84" w:rsidTr="000037BE">
        <w:tc>
          <w:tcPr>
            <w:tcW w:w="2840" w:type="dxa"/>
            <w:shd w:val="clear" w:color="auto" w:fill="C6D9F1" w:themeFill="text2" w:themeFillTint="33"/>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属性</w:t>
            </w:r>
          </w:p>
        </w:tc>
        <w:tc>
          <w:tcPr>
            <w:tcW w:w="2841" w:type="dxa"/>
            <w:shd w:val="clear" w:color="auto" w:fill="C6D9F1" w:themeFill="text2" w:themeFillTint="33"/>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说明</w:t>
            </w:r>
          </w:p>
        </w:tc>
        <w:tc>
          <w:tcPr>
            <w:tcW w:w="2841" w:type="dxa"/>
            <w:shd w:val="clear" w:color="auto" w:fill="C6D9F1" w:themeFill="text2" w:themeFillTint="33"/>
          </w:tcPr>
          <w:p w:rsidR="00BE7E84" w:rsidRDefault="00BE7E84" w:rsidP="00570205">
            <w:pPr>
              <w:pStyle w:val="a5"/>
              <w:spacing w:line="360" w:lineRule="auto"/>
              <w:ind w:leftChars="0" w:left="0" w:firstLine="0"/>
              <w:jc w:val="left"/>
              <w:rPr>
                <w:sz w:val="24"/>
                <w:szCs w:val="24"/>
                <w:shd w:val="clear" w:color="auto" w:fill="auto"/>
              </w:rPr>
            </w:pPr>
            <w:r>
              <w:rPr>
                <w:rFonts w:hint="eastAsia"/>
                <w:sz w:val="24"/>
                <w:szCs w:val="24"/>
                <w:shd w:val="clear" w:color="auto" w:fill="auto"/>
              </w:rPr>
              <w:t>备注</w:t>
            </w:r>
          </w:p>
        </w:tc>
      </w:tr>
      <w:tr w:rsidR="00BE7E84" w:rsidRPr="005645B3" w:rsidTr="00BE7E84">
        <w:tc>
          <w:tcPr>
            <w:tcW w:w="2840"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planID</w:t>
            </w:r>
            <w:proofErr w:type="spellEnd"/>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套餐ID</w:t>
            </w:r>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在整个广告播控服务器中唯一</w:t>
            </w:r>
          </w:p>
        </w:tc>
      </w:tr>
      <w:tr w:rsidR="00BE7E84" w:rsidRPr="005645B3" w:rsidTr="00BE7E84">
        <w:tc>
          <w:tcPr>
            <w:tcW w:w="2840"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planName</w:t>
            </w:r>
            <w:proofErr w:type="spellEnd"/>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套餐名称</w:t>
            </w:r>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广告运营</w:t>
            </w:r>
            <w:proofErr w:type="gramStart"/>
            <w:r w:rsidRPr="005645B3">
              <w:rPr>
                <w:rFonts w:asciiTheme="minorEastAsia" w:hAnsiTheme="minorEastAsia" w:hint="eastAsia"/>
                <w:sz w:val="21"/>
                <w:szCs w:val="21"/>
                <w:shd w:val="clear" w:color="auto" w:fill="auto"/>
              </w:rPr>
              <w:t>商创建</w:t>
            </w:r>
            <w:proofErr w:type="gramEnd"/>
          </w:p>
        </w:tc>
      </w:tr>
      <w:tr w:rsidR="003F6535" w:rsidRPr="005645B3" w:rsidTr="00BE7E84">
        <w:tc>
          <w:tcPr>
            <w:tcW w:w="2840" w:type="dxa"/>
          </w:tcPr>
          <w:p w:rsidR="003F6535" w:rsidRPr="005645B3" w:rsidRDefault="003F6535"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sz w:val="21"/>
                <w:szCs w:val="21"/>
                <w:shd w:val="clear" w:color="auto" w:fill="auto"/>
              </w:rPr>
              <w:t>isFlag</w:t>
            </w:r>
            <w:proofErr w:type="spellEnd"/>
          </w:p>
        </w:tc>
        <w:tc>
          <w:tcPr>
            <w:tcW w:w="2841" w:type="dxa"/>
          </w:tcPr>
          <w:p w:rsidR="003F6535" w:rsidRPr="005645B3" w:rsidRDefault="003F6535"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sz w:val="21"/>
                <w:szCs w:val="21"/>
                <w:shd w:val="clear" w:color="auto" w:fill="auto"/>
              </w:rPr>
              <w:t>套餐状态</w:t>
            </w:r>
          </w:p>
        </w:tc>
        <w:tc>
          <w:tcPr>
            <w:tcW w:w="2841" w:type="dxa"/>
          </w:tcPr>
          <w:p w:rsidR="003F6535" w:rsidRPr="005645B3" w:rsidRDefault="003F6535"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sz w:val="21"/>
                <w:szCs w:val="21"/>
                <w:shd w:val="clear" w:color="auto" w:fill="auto"/>
              </w:rPr>
              <w:t>0跟频道无关1跟频道相关</w:t>
            </w:r>
          </w:p>
        </w:tc>
      </w:tr>
      <w:tr w:rsidR="0014131B" w:rsidRPr="005645B3" w:rsidTr="00BE7E84">
        <w:tc>
          <w:tcPr>
            <w:tcW w:w="2840" w:type="dxa"/>
          </w:tcPr>
          <w:p w:rsidR="0014131B" w:rsidRPr="005645B3" w:rsidRDefault="00B52A3A" w:rsidP="0014131B">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ad</w:t>
            </w:r>
            <w:r w:rsidR="0014131B" w:rsidRPr="005645B3">
              <w:rPr>
                <w:rFonts w:asciiTheme="minorEastAsia" w:hAnsiTheme="minorEastAsia" w:hint="eastAsia"/>
                <w:sz w:val="21"/>
                <w:szCs w:val="21"/>
                <w:shd w:val="clear" w:color="auto" w:fill="auto"/>
              </w:rPr>
              <w:t>Type</w:t>
            </w:r>
            <w:r w:rsidR="003F6535" w:rsidRPr="005645B3">
              <w:rPr>
                <w:rFonts w:asciiTheme="minorEastAsia" w:hAnsiTheme="minorEastAsia" w:hint="eastAsia"/>
                <w:sz w:val="21"/>
                <w:szCs w:val="21"/>
                <w:shd w:val="clear" w:color="auto" w:fill="auto"/>
              </w:rPr>
              <w:t>ID</w:t>
            </w:r>
            <w:proofErr w:type="spellEnd"/>
          </w:p>
        </w:tc>
        <w:tc>
          <w:tcPr>
            <w:tcW w:w="2841" w:type="dxa"/>
          </w:tcPr>
          <w:p w:rsidR="0014131B" w:rsidRPr="005645B3" w:rsidRDefault="0014131B"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广告类型</w:t>
            </w:r>
            <w:r w:rsidR="003F6535" w:rsidRPr="005645B3">
              <w:rPr>
                <w:rFonts w:asciiTheme="minorEastAsia" w:hAnsiTheme="minorEastAsia" w:hint="eastAsia"/>
                <w:sz w:val="21"/>
                <w:szCs w:val="21"/>
                <w:shd w:val="clear" w:color="auto" w:fill="auto"/>
              </w:rPr>
              <w:t>ID</w:t>
            </w:r>
          </w:p>
        </w:tc>
        <w:tc>
          <w:tcPr>
            <w:tcW w:w="2841" w:type="dxa"/>
          </w:tcPr>
          <w:p w:rsidR="0014131B" w:rsidRPr="005645B3" w:rsidRDefault="0014131B"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该套餐广告的类型</w:t>
            </w:r>
          </w:p>
        </w:tc>
      </w:tr>
      <w:tr w:rsidR="003F6535" w:rsidRPr="005645B3" w:rsidTr="00BE7E84">
        <w:tc>
          <w:tcPr>
            <w:tcW w:w="2840" w:type="dxa"/>
          </w:tcPr>
          <w:p w:rsidR="003F6535" w:rsidRPr="005645B3" w:rsidRDefault="003F6535" w:rsidP="0014131B">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sz w:val="21"/>
                <w:szCs w:val="21"/>
                <w:shd w:val="clear" w:color="auto" w:fill="auto"/>
              </w:rPr>
              <w:t>status</w:t>
            </w:r>
          </w:p>
        </w:tc>
        <w:tc>
          <w:tcPr>
            <w:tcW w:w="2841" w:type="dxa"/>
          </w:tcPr>
          <w:p w:rsidR="003F6535" w:rsidRPr="005645B3" w:rsidRDefault="003F6535"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套餐状态</w:t>
            </w:r>
          </w:p>
        </w:tc>
        <w:tc>
          <w:tcPr>
            <w:tcW w:w="2841" w:type="dxa"/>
          </w:tcPr>
          <w:p w:rsidR="003F6535" w:rsidRPr="005645B3" w:rsidRDefault="003F6535" w:rsidP="003F6535">
            <w:pPr>
              <w:pStyle w:val="a5"/>
              <w:spacing w:line="360" w:lineRule="auto"/>
              <w:ind w:leftChars="0" w:left="0" w:firstLine="0"/>
              <w:jc w:val="left"/>
              <w:rPr>
                <w:rFonts w:asciiTheme="minorEastAsia" w:hAnsiTheme="minorEastAsia"/>
                <w:sz w:val="21"/>
                <w:szCs w:val="21"/>
                <w:shd w:val="clear" w:color="auto" w:fill="auto"/>
              </w:rPr>
            </w:pPr>
            <w:r w:rsidRPr="005645B3">
              <w:rPr>
                <w:rFonts w:asciiTheme="minorEastAsia" w:hAnsiTheme="minorEastAsia"/>
                <w:sz w:val="21"/>
                <w:szCs w:val="21"/>
                <w:shd w:val="clear" w:color="auto" w:fill="auto"/>
              </w:rPr>
              <w:t>0未生效1可运营2已运营</w:t>
            </w:r>
          </w:p>
        </w:tc>
      </w:tr>
      <w:tr w:rsidR="00BE7E84" w:rsidRPr="005645B3" w:rsidTr="00BE7E84">
        <w:tc>
          <w:tcPr>
            <w:tcW w:w="2840"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playStart</w:t>
            </w:r>
            <w:proofErr w:type="spellEnd"/>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播放开始时段</w:t>
            </w:r>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在每天的播放开始时间</w:t>
            </w:r>
          </w:p>
        </w:tc>
      </w:tr>
      <w:tr w:rsidR="00BE7E84" w:rsidRPr="005645B3" w:rsidTr="00BE7E84">
        <w:tc>
          <w:tcPr>
            <w:tcW w:w="2840"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playEnd</w:t>
            </w:r>
            <w:proofErr w:type="spellEnd"/>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播放结束时段</w:t>
            </w:r>
          </w:p>
        </w:tc>
        <w:tc>
          <w:tcPr>
            <w:tcW w:w="2841" w:type="dxa"/>
          </w:tcPr>
          <w:p w:rsidR="00BE7E84" w:rsidRPr="005645B3" w:rsidRDefault="00BE7E84"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在每天的播放结束时段</w:t>
            </w:r>
          </w:p>
        </w:tc>
      </w:tr>
      <w:tr w:rsidR="005B16F9" w:rsidRPr="005645B3" w:rsidTr="00BE7E84">
        <w:tc>
          <w:tcPr>
            <w:tcW w:w="2840" w:type="dxa"/>
          </w:tcPr>
          <w:p w:rsidR="005B16F9" w:rsidRPr="005645B3" w:rsidRDefault="005645B3" w:rsidP="00BE7E84">
            <w:pPr>
              <w:pStyle w:val="a5"/>
              <w:spacing w:line="360" w:lineRule="auto"/>
              <w:ind w:leftChars="0" w:left="0" w:firstLine="0"/>
              <w:rPr>
                <w:rFonts w:asciiTheme="minorEastAsia" w:hAnsiTheme="minorEastAsia"/>
                <w:sz w:val="21"/>
                <w:szCs w:val="21"/>
                <w:shd w:val="clear" w:color="auto" w:fill="auto"/>
              </w:rPr>
            </w:pPr>
            <w:proofErr w:type="spellStart"/>
            <w:r w:rsidRPr="005645B3">
              <w:rPr>
                <w:rFonts w:asciiTheme="minorEastAsia" w:hAnsiTheme="minorEastAsia" w:hint="eastAsia"/>
                <w:sz w:val="21"/>
                <w:szCs w:val="21"/>
                <w:shd w:val="clear" w:color="auto" w:fill="auto"/>
              </w:rPr>
              <w:t>datePlay</w:t>
            </w:r>
            <w:proofErr w:type="spellEnd"/>
          </w:p>
        </w:tc>
        <w:tc>
          <w:tcPr>
            <w:tcW w:w="2841" w:type="dxa"/>
          </w:tcPr>
          <w:p w:rsidR="005B16F9" w:rsidRPr="005645B3" w:rsidRDefault="005645B3"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日期规划</w:t>
            </w:r>
          </w:p>
        </w:tc>
        <w:tc>
          <w:tcPr>
            <w:tcW w:w="2841" w:type="dxa"/>
          </w:tcPr>
          <w:p w:rsidR="005B16F9" w:rsidRPr="005645B3" w:rsidRDefault="005645B3" w:rsidP="00BE7E84">
            <w:pPr>
              <w:pStyle w:val="a5"/>
              <w:spacing w:line="360" w:lineRule="auto"/>
              <w:ind w:leftChars="0" w:left="0" w:firstLine="0"/>
              <w:rPr>
                <w:rFonts w:asciiTheme="minorEastAsia" w:hAnsiTheme="minorEastAsia"/>
                <w:sz w:val="21"/>
                <w:szCs w:val="21"/>
                <w:shd w:val="clear" w:color="auto" w:fill="auto"/>
              </w:rPr>
            </w:pPr>
            <w:r w:rsidRPr="005645B3">
              <w:rPr>
                <w:rFonts w:asciiTheme="minorEastAsia" w:hAnsiTheme="minorEastAsia" w:hint="eastAsia"/>
                <w:sz w:val="21"/>
                <w:szCs w:val="21"/>
                <w:shd w:val="clear" w:color="auto" w:fill="auto"/>
              </w:rPr>
              <w:t>区别每周或者其他（比如法定假日）的不同的天的播出时间规划</w:t>
            </w:r>
          </w:p>
        </w:tc>
      </w:tr>
    </w:tbl>
    <w:p w:rsidR="00FA7737" w:rsidRPr="005B16F9" w:rsidRDefault="00FA7737" w:rsidP="005B16F9">
      <w:pPr>
        <w:pStyle w:val="a5"/>
        <w:spacing w:line="360" w:lineRule="auto"/>
        <w:ind w:leftChars="0" w:left="0" w:firstLine="0"/>
        <w:rPr>
          <w:sz w:val="21"/>
          <w:szCs w:val="21"/>
          <w:shd w:val="clear" w:color="auto" w:fill="auto"/>
        </w:rPr>
      </w:pPr>
      <w:r w:rsidRPr="005B16F9">
        <w:rPr>
          <w:rFonts w:hint="eastAsia"/>
          <w:sz w:val="21"/>
          <w:szCs w:val="21"/>
          <w:shd w:val="clear" w:color="auto" w:fill="auto"/>
        </w:rPr>
        <w:t>注</w:t>
      </w:r>
      <w:r w:rsidR="000037BE" w:rsidRPr="005B16F9">
        <w:rPr>
          <w:rFonts w:hint="eastAsia"/>
          <w:sz w:val="21"/>
          <w:szCs w:val="21"/>
          <w:shd w:val="clear" w:color="auto" w:fill="auto"/>
        </w:rPr>
        <w:t>：</w:t>
      </w:r>
      <w:r w:rsidRPr="005B16F9">
        <w:rPr>
          <w:rFonts w:hint="eastAsia"/>
          <w:sz w:val="21"/>
          <w:szCs w:val="21"/>
          <w:shd w:val="clear" w:color="auto" w:fill="auto"/>
        </w:rPr>
        <w:t>只有与频道相关的广告类型，其开始时间、结束时间，以及日期规划等字段才有意义。</w:t>
      </w:r>
    </w:p>
    <w:p w:rsidR="00B7228D" w:rsidRPr="000037BE" w:rsidRDefault="00B7228D" w:rsidP="00B7228D">
      <w:pPr>
        <w:pStyle w:val="3"/>
        <w:rPr>
          <w:sz w:val="28"/>
          <w:szCs w:val="28"/>
        </w:rPr>
      </w:pPr>
      <w:bookmarkStart w:id="89" w:name="_Toc452383295"/>
      <w:r w:rsidRPr="000037BE">
        <w:rPr>
          <w:rFonts w:hint="eastAsia"/>
          <w:sz w:val="28"/>
          <w:szCs w:val="28"/>
        </w:rPr>
        <w:t>网络</w:t>
      </w:r>
      <w:r w:rsidRPr="000037BE">
        <w:rPr>
          <w:rFonts w:hint="eastAsia"/>
          <w:sz w:val="28"/>
          <w:szCs w:val="28"/>
        </w:rPr>
        <w:t>/</w:t>
      </w:r>
      <w:r w:rsidRPr="000037BE">
        <w:rPr>
          <w:rFonts w:hint="eastAsia"/>
          <w:sz w:val="28"/>
          <w:szCs w:val="28"/>
        </w:rPr>
        <w:t>套餐映射</w:t>
      </w:r>
      <w:bookmarkEnd w:id="89"/>
    </w:p>
    <w:p w:rsidR="00B7228D" w:rsidRDefault="00B7228D" w:rsidP="00B7228D">
      <w:pPr>
        <w:pStyle w:val="a5"/>
        <w:ind w:left="-10"/>
        <w:rPr>
          <w:sz w:val="24"/>
          <w:szCs w:val="24"/>
          <w:shd w:val="clear" w:color="auto" w:fill="auto"/>
        </w:rPr>
      </w:pPr>
      <w:r w:rsidRPr="00650790">
        <w:rPr>
          <w:rFonts w:hint="eastAsia"/>
          <w:sz w:val="24"/>
          <w:szCs w:val="24"/>
          <w:shd w:val="clear" w:color="auto" w:fill="auto"/>
        </w:rPr>
        <w:t>系统允许一个套餐包含多个广告发送器，因此需要有一个表来便表示广告套餐与广告发送器的对应关系</w:t>
      </w:r>
      <w:r w:rsidR="00650790">
        <w:rPr>
          <w:rFonts w:hint="eastAsia"/>
          <w:sz w:val="24"/>
          <w:szCs w:val="24"/>
          <w:shd w:val="clear" w:color="auto" w:fill="auto"/>
        </w:rPr>
        <w:t>。</w:t>
      </w:r>
    </w:p>
    <w:tbl>
      <w:tblPr>
        <w:tblStyle w:val="a9"/>
        <w:tblW w:w="0" w:type="auto"/>
        <w:jc w:val="center"/>
        <w:tblInd w:w="-10" w:type="dxa"/>
        <w:tblLook w:val="04A0" w:firstRow="1" w:lastRow="0" w:firstColumn="1" w:lastColumn="0" w:noHBand="0" w:noVBand="1"/>
      </w:tblPr>
      <w:tblGrid>
        <w:gridCol w:w="1581"/>
        <w:gridCol w:w="1089"/>
        <w:gridCol w:w="1559"/>
      </w:tblGrid>
      <w:tr w:rsidR="00B7228D" w:rsidRPr="009E4A41" w:rsidTr="000C49C6">
        <w:trPr>
          <w:jc w:val="center"/>
        </w:trPr>
        <w:tc>
          <w:tcPr>
            <w:tcW w:w="1581" w:type="dxa"/>
            <w:shd w:val="clear" w:color="auto" w:fill="C6D9F1" w:themeFill="text2" w:themeFillTint="33"/>
          </w:tcPr>
          <w:p w:rsidR="00B7228D" w:rsidRPr="009E4A41" w:rsidRDefault="00B7228D" w:rsidP="00C80BCA">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属性</w:t>
            </w:r>
          </w:p>
        </w:tc>
        <w:tc>
          <w:tcPr>
            <w:tcW w:w="1089" w:type="dxa"/>
            <w:shd w:val="clear" w:color="auto" w:fill="C6D9F1" w:themeFill="text2" w:themeFillTint="33"/>
          </w:tcPr>
          <w:p w:rsidR="00B7228D" w:rsidRPr="009E4A41" w:rsidRDefault="00B7228D" w:rsidP="00C80BCA">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说明</w:t>
            </w:r>
          </w:p>
        </w:tc>
        <w:tc>
          <w:tcPr>
            <w:tcW w:w="1559" w:type="dxa"/>
            <w:shd w:val="clear" w:color="auto" w:fill="C6D9F1" w:themeFill="text2" w:themeFillTint="33"/>
          </w:tcPr>
          <w:p w:rsidR="00B7228D" w:rsidRPr="009E4A41" w:rsidRDefault="00B7228D" w:rsidP="00C80BCA">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备注</w:t>
            </w:r>
          </w:p>
        </w:tc>
      </w:tr>
      <w:tr w:rsidR="00B7228D" w:rsidRPr="00570205" w:rsidTr="00C80BCA">
        <w:trPr>
          <w:jc w:val="center"/>
        </w:trPr>
        <w:tc>
          <w:tcPr>
            <w:tcW w:w="1581" w:type="dxa"/>
          </w:tcPr>
          <w:p w:rsidR="00B7228D" w:rsidRPr="00570205" w:rsidRDefault="00B7228D" w:rsidP="00C80BCA">
            <w:pPr>
              <w:pStyle w:val="a5"/>
              <w:spacing w:line="360" w:lineRule="auto"/>
              <w:ind w:leftChars="0" w:left="0" w:firstLine="0"/>
              <w:jc w:val="left"/>
              <w:rPr>
                <w:rFonts w:asciiTheme="minorEastAsia" w:hAnsiTheme="minorEastAsia"/>
                <w:sz w:val="21"/>
                <w:szCs w:val="21"/>
                <w:shd w:val="clear" w:color="auto" w:fill="auto"/>
              </w:rPr>
            </w:pPr>
            <w:proofErr w:type="spellStart"/>
            <w:r w:rsidRPr="00570205">
              <w:rPr>
                <w:rFonts w:asciiTheme="minorEastAsia" w:hAnsiTheme="minorEastAsia" w:hint="eastAsia"/>
                <w:sz w:val="21"/>
                <w:szCs w:val="21"/>
                <w:shd w:val="clear" w:color="auto" w:fill="auto"/>
              </w:rPr>
              <w:t>planID</w:t>
            </w:r>
            <w:proofErr w:type="spellEnd"/>
          </w:p>
        </w:tc>
        <w:tc>
          <w:tcPr>
            <w:tcW w:w="1089" w:type="dxa"/>
          </w:tcPr>
          <w:p w:rsidR="00B7228D" w:rsidRPr="00570205" w:rsidRDefault="00B7228D" w:rsidP="00C80BCA">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c>
          <w:tcPr>
            <w:tcW w:w="1559" w:type="dxa"/>
          </w:tcPr>
          <w:p w:rsidR="00B7228D" w:rsidRPr="00570205" w:rsidRDefault="00B7228D" w:rsidP="00C80BCA">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r>
      <w:tr w:rsidR="00B7228D" w:rsidRPr="00570205" w:rsidTr="00C80BCA">
        <w:trPr>
          <w:jc w:val="center"/>
        </w:trPr>
        <w:tc>
          <w:tcPr>
            <w:tcW w:w="1581" w:type="dxa"/>
          </w:tcPr>
          <w:p w:rsidR="00B7228D" w:rsidRPr="00570205" w:rsidRDefault="00C80BCA" w:rsidP="00C80BCA">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sz w:val="21"/>
                <w:szCs w:val="21"/>
                <w:shd w:val="clear" w:color="auto" w:fill="auto"/>
              </w:rPr>
              <w:t>serder</w:t>
            </w:r>
            <w:r w:rsidR="00B7228D" w:rsidRPr="00570205">
              <w:rPr>
                <w:rFonts w:asciiTheme="minorEastAsia" w:hAnsiTheme="minorEastAsia" w:hint="eastAsia"/>
                <w:sz w:val="21"/>
                <w:szCs w:val="21"/>
                <w:shd w:val="clear" w:color="auto" w:fill="auto"/>
              </w:rPr>
              <w:t>ID</w:t>
            </w:r>
            <w:proofErr w:type="spellEnd"/>
          </w:p>
        </w:tc>
        <w:tc>
          <w:tcPr>
            <w:tcW w:w="1089" w:type="dxa"/>
          </w:tcPr>
          <w:p w:rsidR="00B7228D" w:rsidRPr="00570205" w:rsidRDefault="00B7228D" w:rsidP="00C80BCA">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c>
          <w:tcPr>
            <w:tcW w:w="1559" w:type="dxa"/>
          </w:tcPr>
          <w:p w:rsidR="00B7228D" w:rsidRPr="00570205" w:rsidRDefault="00B7228D" w:rsidP="00C80BCA">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r>
    </w:tbl>
    <w:p w:rsidR="00BE7E84" w:rsidRPr="005B16F9" w:rsidRDefault="0014131B" w:rsidP="005B16F9">
      <w:pPr>
        <w:pStyle w:val="3"/>
        <w:rPr>
          <w:sz w:val="28"/>
          <w:szCs w:val="28"/>
        </w:rPr>
      </w:pPr>
      <w:bookmarkStart w:id="90" w:name="_Toc452383296"/>
      <w:r w:rsidRPr="005B16F9">
        <w:rPr>
          <w:rFonts w:hint="eastAsia"/>
          <w:sz w:val="28"/>
          <w:szCs w:val="28"/>
        </w:rPr>
        <w:t>频道</w:t>
      </w:r>
      <w:r w:rsidR="00BE7E84" w:rsidRPr="005B16F9">
        <w:rPr>
          <w:rFonts w:hint="eastAsia"/>
          <w:sz w:val="28"/>
          <w:szCs w:val="28"/>
        </w:rPr>
        <w:t>/</w:t>
      </w:r>
      <w:r w:rsidR="00BE7E84" w:rsidRPr="005B16F9">
        <w:rPr>
          <w:rFonts w:hint="eastAsia"/>
          <w:sz w:val="28"/>
          <w:szCs w:val="28"/>
        </w:rPr>
        <w:t>套餐</w:t>
      </w:r>
      <w:r w:rsidR="00FF764F" w:rsidRPr="005B16F9">
        <w:rPr>
          <w:rFonts w:hint="eastAsia"/>
          <w:sz w:val="28"/>
          <w:szCs w:val="28"/>
        </w:rPr>
        <w:t>映射</w:t>
      </w:r>
      <w:bookmarkEnd w:id="90"/>
    </w:p>
    <w:p w:rsidR="002C468B" w:rsidRPr="009E4A41" w:rsidRDefault="00FA7737" w:rsidP="009E4A41">
      <w:pPr>
        <w:pStyle w:val="a5"/>
        <w:spacing w:line="360" w:lineRule="auto"/>
        <w:ind w:left="-10"/>
        <w:rPr>
          <w:sz w:val="24"/>
          <w:szCs w:val="24"/>
          <w:shd w:val="clear" w:color="auto" w:fill="auto"/>
        </w:rPr>
      </w:pPr>
      <w:r>
        <w:rPr>
          <w:rFonts w:hint="eastAsia"/>
          <w:sz w:val="24"/>
          <w:szCs w:val="24"/>
          <w:shd w:val="clear" w:color="auto" w:fill="auto"/>
        </w:rPr>
        <w:t>系统允许一个套餐包含多个运营商（与发送器一一对应）的频道，因此需要有一个表来表示频道与广告套餐的对应关系。</w:t>
      </w:r>
    </w:p>
    <w:tbl>
      <w:tblPr>
        <w:tblStyle w:val="a9"/>
        <w:tblW w:w="0" w:type="auto"/>
        <w:jc w:val="center"/>
        <w:tblInd w:w="-10" w:type="dxa"/>
        <w:tblLook w:val="04A0" w:firstRow="1" w:lastRow="0" w:firstColumn="1" w:lastColumn="0" w:noHBand="0" w:noVBand="1"/>
      </w:tblPr>
      <w:tblGrid>
        <w:gridCol w:w="1581"/>
        <w:gridCol w:w="1089"/>
        <w:gridCol w:w="1559"/>
      </w:tblGrid>
      <w:tr w:rsidR="009E4A41" w:rsidRPr="009E4A41" w:rsidTr="000C49C6">
        <w:trPr>
          <w:jc w:val="center"/>
        </w:trPr>
        <w:tc>
          <w:tcPr>
            <w:tcW w:w="1581" w:type="dxa"/>
            <w:shd w:val="clear" w:color="auto" w:fill="C6D9F1" w:themeFill="text2" w:themeFillTint="33"/>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属性</w:t>
            </w:r>
          </w:p>
        </w:tc>
        <w:tc>
          <w:tcPr>
            <w:tcW w:w="1089" w:type="dxa"/>
            <w:shd w:val="clear" w:color="auto" w:fill="C6D9F1" w:themeFill="text2" w:themeFillTint="33"/>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说明</w:t>
            </w:r>
          </w:p>
        </w:tc>
        <w:tc>
          <w:tcPr>
            <w:tcW w:w="1559" w:type="dxa"/>
            <w:shd w:val="clear" w:color="auto" w:fill="C6D9F1" w:themeFill="text2" w:themeFillTint="33"/>
          </w:tcPr>
          <w:p w:rsidR="009E4A41" w:rsidRPr="009E4A41" w:rsidRDefault="009E4A41" w:rsidP="00570205">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备注</w:t>
            </w:r>
          </w:p>
        </w:tc>
      </w:tr>
      <w:tr w:rsidR="009E4A41" w:rsidRPr="00570205" w:rsidTr="009E4A41">
        <w:trPr>
          <w:jc w:val="center"/>
        </w:trPr>
        <w:tc>
          <w:tcPr>
            <w:tcW w:w="1581"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proofErr w:type="spellStart"/>
            <w:r w:rsidRPr="00570205">
              <w:rPr>
                <w:rFonts w:asciiTheme="minorEastAsia" w:hAnsiTheme="minorEastAsia" w:hint="eastAsia"/>
                <w:sz w:val="21"/>
                <w:szCs w:val="21"/>
                <w:shd w:val="clear" w:color="auto" w:fill="auto"/>
              </w:rPr>
              <w:lastRenderedPageBreak/>
              <w:t>planID</w:t>
            </w:r>
            <w:proofErr w:type="spellEnd"/>
          </w:p>
        </w:tc>
        <w:tc>
          <w:tcPr>
            <w:tcW w:w="108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c>
          <w:tcPr>
            <w:tcW w:w="155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r>
      <w:tr w:rsidR="009E4A41" w:rsidRPr="00570205" w:rsidTr="009E4A41">
        <w:trPr>
          <w:jc w:val="center"/>
        </w:trPr>
        <w:tc>
          <w:tcPr>
            <w:tcW w:w="1581" w:type="dxa"/>
          </w:tcPr>
          <w:p w:rsidR="009E4A41" w:rsidRPr="00570205" w:rsidRDefault="00C80BCA" w:rsidP="00FE59F6">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sz w:val="21"/>
                <w:szCs w:val="21"/>
                <w:shd w:val="clear" w:color="auto" w:fill="auto"/>
              </w:rPr>
              <w:t>serder</w:t>
            </w:r>
            <w:r w:rsidR="009E4A41" w:rsidRPr="00570205">
              <w:rPr>
                <w:rFonts w:asciiTheme="minorEastAsia" w:hAnsiTheme="minorEastAsia" w:hint="eastAsia"/>
                <w:sz w:val="21"/>
                <w:szCs w:val="21"/>
                <w:shd w:val="clear" w:color="auto" w:fill="auto"/>
              </w:rPr>
              <w:t>ID</w:t>
            </w:r>
            <w:proofErr w:type="spellEnd"/>
          </w:p>
        </w:tc>
        <w:tc>
          <w:tcPr>
            <w:tcW w:w="108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c>
          <w:tcPr>
            <w:tcW w:w="1559" w:type="dxa"/>
          </w:tcPr>
          <w:p w:rsidR="009E4A41" w:rsidRPr="00570205" w:rsidRDefault="009E4A41" w:rsidP="00FE59F6">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发送器ID</w:t>
            </w:r>
          </w:p>
        </w:tc>
      </w:tr>
      <w:tr w:rsidR="0014131B" w:rsidRPr="00570205" w:rsidTr="009E4A41">
        <w:trPr>
          <w:jc w:val="center"/>
        </w:trPr>
        <w:tc>
          <w:tcPr>
            <w:tcW w:w="1581" w:type="dxa"/>
          </w:tcPr>
          <w:p w:rsidR="0014131B" w:rsidRPr="00570205" w:rsidRDefault="00B7228D" w:rsidP="00FE59F6">
            <w:pPr>
              <w:pStyle w:val="a5"/>
              <w:spacing w:line="360" w:lineRule="auto"/>
              <w:ind w:leftChars="0" w:left="0" w:firstLine="0"/>
              <w:jc w:val="left"/>
              <w:rPr>
                <w:rFonts w:asciiTheme="minorEastAsia" w:hAnsiTheme="minorEastAsia"/>
                <w:sz w:val="21"/>
                <w:szCs w:val="21"/>
                <w:shd w:val="clear" w:color="auto" w:fill="auto"/>
              </w:rPr>
            </w:pPr>
            <w:proofErr w:type="spellStart"/>
            <w:r w:rsidRPr="00B7228D">
              <w:rPr>
                <w:rFonts w:asciiTheme="minorEastAsia" w:hAnsiTheme="minorEastAsia"/>
                <w:sz w:val="21"/>
                <w:szCs w:val="21"/>
                <w:shd w:val="clear" w:color="auto" w:fill="auto"/>
              </w:rPr>
              <w:t>serviceID</w:t>
            </w:r>
            <w:proofErr w:type="spellEnd"/>
          </w:p>
        </w:tc>
        <w:tc>
          <w:tcPr>
            <w:tcW w:w="1089" w:type="dxa"/>
          </w:tcPr>
          <w:p w:rsidR="0014131B" w:rsidRPr="00570205" w:rsidRDefault="00B92001" w:rsidP="00FE59F6">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频道</w:t>
            </w:r>
            <w:r w:rsidR="00B7228D">
              <w:rPr>
                <w:rFonts w:asciiTheme="minorEastAsia" w:hAnsiTheme="minorEastAsia" w:hint="eastAsia"/>
                <w:sz w:val="21"/>
                <w:szCs w:val="21"/>
                <w:shd w:val="clear" w:color="auto" w:fill="auto"/>
              </w:rPr>
              <w:t>ID</w:t>
            </w:r>
          </w:p>
        </w:tc>
        <w:tc>
          <w:tcPr>
            <w:tcW w:w="1559" w:type="dxa"/>
          </w:tcPr>
          <w:p w:rsidR="0014131B" w:rsidRPr="00570205" w:rsidRDefault="0014131B" w:rsidP="00FE59F6">
            <w:pPr>
              <w:pStyle w:val="a5"/>
              <w:spacing w:line="360" w:lineRule="auto"/>
              <w:ind w:leftChars="0" w:left="0" w:firstLine="0"/>
              <w:jc w:val="left"/>
              <w:rPr>
                <w:rFonts w:asciiTheme="minorEastAsia" w:hAnsiTheme="minorEastAsia"/>
                <w:sz w:val="21"/>
                <w:szCs w:val="21"/>
                <w:shd w:val="clear" w:color="auto" w:fill="auto"/>
              </w:rPr>
            </w:pPr>
          </w:p>
        </w:tc>
      </w:tr>
    </w:tbl>
    <w:p w:rsidR="00842928" w:rsidRPr="00842928" w:rsidRDefault="00842928" w:rsidP="00842928">
      <w:pPr>
        <w:pStyle w:val="a5"/>
        <w:spacing w:line="360" w:lineRule="auto"/>
        <w:ind w:left="-10"/>
        <w:rPr>
          <w:sz w:val="24"/>
          <w:szCs w:val="24"/>
          <w:shd w:val="clear" w:color="auto" w:fill="auto"/>
        </w:rPr>
      </w:pPr>
      <w:r>
        <w:rPr>
          <w:rFonts w:hint="eastAsia"/>
          <w:sz w:val="24"/>
          <w:szCs w:val="24"/>
          <w:shd w:val="clear" w:color="auto" w:fill="auto"/>
        </w:rPr>
        <w:t>广告套餐产生之后，广告播控服务器保存整个频道</w:t>
      </w:r>
      <w:r>
        <w:rPr>
          <w:rFonts w:hint="eastAsia"/>
          <w:sz w:val="24"/>
          <w:szCs w:val="24"/>
          <w:shd w:val="clear" w:color="auto" w:fill="auto"/>
        </w:rPr>
        <w:t>/</w:t>
      </w:r>
      <w:r>
        <w:rPr>
          <w:rFonts w:hint="eastAsia"/>
          <w:sz w:val="24"/>
          <w:szCs w:val="24"/>
          <w:shd w:val="clear" w:color="auto" w:fill="auto"/>
        </w:rPr>
        <w:t>套餐映射表，而属于该套餐的某个发送器（对应某个数字电视运营商）的部分则应被告知该发送器本地保存备用。</w:t>
      </w:r>
    </w:p>
    <w:p w:rsidR="009E4A41" w:rsidRPr="00032D08" w:rsidRDefault="00032D08" w:rsidP="00032D08">
      <w:pPr>
        <w:pStyle w:val="3"/>
        <w:rPr>
          <w:sz w:val="28"/>
          <w:szCs w:val="28"/>
        </w:rPr>
      </w:pPr>
      <w:bookmarkStart w:id="91" w:name="_Toc452383297"/>
      <w:r w:rsidRPr="00032D08">
        <w:rPr>
          <w:rFonts w:hint="eastAsia"/>
          <w:sz w:val="28"/>
          <w:szCs w:val="28"/>
        </w:rPr>
        <w:t>广告销售</w:t>
      </w:r>
      <w:bookmarkEnd w:id="91"/>
    </w:p>
    <w:p w:rsidR="00B342ED" w:rsidRPr="00032D08" w:rsidRDefault="00B342ED" w:rsidP="00037241">
      <w:pPr>
        <w:pStyle w:val="a5"/>
        <w:spacing w:line="360" w:lineRule="auto"/>
        <w:ind w:left="-10"/>
        <w:rPr>
          <w:sz w:val="24"/>
          <w:szCs w:val="24"/>
          <w:shd w:val="clear" w:color="auto" w:fill="auto"/>
        </w:rPr>
      </w:pPr>
      <w:r w:rsidRPr="00032D08">
        <w:rPr>
          <w:rFonts w:hint="eastAsia"/>
          <w:sz w:val="24"/>
          <w:szCs w:val="24"/>
          <w:shd w:val="clear" w:color="auto" w:fill="auto"/>
        </w:rPr>
        <w:t>广告销售</w:t>
      </w:r>
      <w:proofErr w:type="gramStart"/>
      <w:r w:rsidRPr="00032D08">
        <w:rPr>
          <w:rFonts w:hint="eastAsia"/>
          <w:sz w:val="24"/>
          <w:szCs w:val="24"/>
          <w:shd w:val="clear" w:color="auto" w:fill="auto"/>
        </w:rPr>
        <w:t>表记录</w:t>
      </w:r>
      <w:proofErr w:type="gramEnd"/>
      <w:r w:rsidRPr="00032D08">
        <w:rPr>
          <w:rFonts w:hint="eastAsia"/>
          <w:sz w:val="24"/>
          <w:szCs w:val="24"/>
          <w:shd w:val="clear" w:color="auto" w:fill="auto"/>
        </w:rPr>
        <w:t>了所有销售合同的详细信息，主要属性有：</w:t>
      </w:r>
    </w:p>
    <w:tbl>
      <w:tblPr>
        <w:tblStyle w:val="a9"/>
        <w:tblW w:w="0" w:type="auto"/>
        <w:tblInd w:w="-10" w:type="dxa"/>
        <w:tblLook w:val="04A0" w:firstRow="1" w:lastRow="0" w:firstColumn="1" w:lastColumn="0" w:noHBand="0" w:noVBand="1"/>
      </w:tblPr>
      <w:tblGrid>
        <w:gridCol w:w="2106"/>
        <w:gridCol w:w="3578"/>
        <w:gridCol w:w="2841"/>
      </w:tblGrid>
      <w:tr w:rsidR="00B342ED" w:rsidTr="000C49C6">
        <w:trPr>
          <w:trHeight w:val="460"/>
        </w:trPr>
        <w:tc>
          <w:tcPr>
            <w:tcW w:w="2106" w:type="dxa"/>
            <w:shd w:val="clear" w:color="auto" w:fill="C6D9F1" w:themeFill="text2" w:themeFillTint="33"/>
          </w:tcPr>
          <w:p w:rsidR="00B342ED" w:rsidRDefault="00B342ED" w:rsidP="00C80BCA">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3578" w:type="dxa"/>
            <w:shd w:val="clear" w:color="auto" w:fill="C6D9F1" w:themeFill="text2" w:themeFillTint="33"/>
          </w:tcPr>
          <w:p w:rsidR="00B342ED" w:rsidRDefault="00B342ED" w:rsidP="00C80BCA">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2841" w:type="dxa"/>
            <w:shd w:val="clear" w:color="auto" w:fill="C6D9F1" w:themeFill="text2" w:themeFillTint="33"/>
          </w:tcPr>
          <w:p w:rsidR="00B342ED" w:rsidRDefault="00B342ED" w:rsidP="00C80BCA">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B342ED" w:rsidRPr="00452B3A" w:rsidTr="00B342ED">
        <w:tc>
          <w:tcPr>
            <w:tcW w:w="2106" w:type="dxa"/>
          </w:tcPr>
          <w:p w:rsidR="00B342ED" w:rsidRPr="00032D08" w:rsidRDefault="0011719B" w:rsidP="00032D08">
            <w:pPr>
              <w:widowControl/>
              <w:numPr>
                <w:ilvl w:val="0"/>
                <w:numId w:val="35"/>
              </w:numPr>
              <w:shd w:val="clear" w:color="auto" w:fill="F2F2F2"/>
              <w:spacing w:line="360" w:lineRule="atLeast"/>
              <w:ind w:left="0"/>
              <w:jc w:val="left"/>
              <w:rPr>
                <w:rFonts w:asciiTheme="minorEastAsia" w:hAnsiTheme="minorEastAsia" w:cs="Tahoma"/>
                <w:color w:val="000000" w:themeColor="text1"/>
              </w:rPr>
            </w:pPr>
            <w:hyperlink r:id="rId18" w:history="1">
              <w:r w:rsidR="00B342ED" w:rsidRPr="00032D08">
                <w:rPr>
                  <w:rStyle w:val="aa"/>
                  <w:rFonts w:asciiTheme="minorEastAsia" w:hAnsiTheme="minorEastAsia" w:cs="Tahoma"/>
                  <w:color w:val="000000" w:themeColor="text1"/>
                  <w:u w:val="none"/>
                  <w:bdr w:val="none" w:sz="0" w:space="0" w:color="auto" w:frame="1"/>
                </w:rPr>
                <w:t>contract</w:t>
              </w:r>
            </w:hyperlink>
            <w:r w:rsidR="00B342ED" w:rsidRPr="00032D08">
              <w:rPr>
                <w:rStyle w:val="apple-converted-space"/>
                <w:rFonts w:asciiTheme="minorEastAsia" w:hAnsiTheme="minorEastAsia" w:cs="Tahoma" w:hint="eastAsia"/>
                <w:color w:val="000000" w:themeColor="text1"/>
              </w:rPr>
              <w:t>N</w:t>
            </w:r>
            <w:hyperlink r:id="rId19" w:history="1">
              <w:r w:rsidR="00B342ED" w:rsidRPr="00032D08">
                <w:rPr>
                  <w:rStyle w:val="aa"/>
                  <w:rFonts w:asciiTheme="minorEastAsia" w:hAnsiTheme="minorEastAsia" w:cs="Tahoma"/>
                  <w:color w:val="000000" w:themeColor="text1"/>
                  <w:u w:val="none"/>
                  <w:bdr w:val="none" w:sz="0" w:space="0" w:color="auto" w:frame="1"/>
                </w:rPr>
                <w:t>umber</w:t>
              </w:r>
            </w:hyperlink>
          </w:p>
        </w:tc>
        <w:tc>
          <w:tcPr>
            <w:tcW w:w="3578" w:type="dxa"/>
          </w:tcPr>
          <w:p w:rsidR="00B342ED"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合同号</w:t>
            </w:r>
          </w:p>
        </w:tc>
        <w:tc>
          <w:tcPr>
            <w:tcW w:w="2841" w:type="dxa"/>
          </w:tcPr>
          <w:p w:rsidR="00B342ED"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系统唯一</w:t>
            </w:r>
          </w:p>
        </w:tc>
      </w:tr>
      <w:tr w:rsidR="00B342ED" w:rsidRPr="00452B3A" w:rsidTr="00B342ED">
        <w:tc>
          <w:tcPr>
            <w:tcW w:w="2106"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hint="eastAsia"/>
                <w:color w:val="000000" w:themeColor="text1"/>
                <w:sz w:val="21"/>
                <w:szCs w:val="21"/>
                <w:shd w:val="clear" w:color="auto" w:fill="auto"/>
              </w:rPr>
              <w:t>adPlanID</w:t>
            </w:r>
            <w:proofErr w:type="spellEnd"/>
          </w:p>
        </w:tc>
        <w:tc>
          <w:tcPr>
            <w:tcW w:w="3578"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套餐</w:t>
            </w:r>
            <w:r w:rsidRPr="00452B3A">
              <w:rPr>
                <w:rFonts w:asciiTheme="minorEastAsia" w:hAnsiTheme="minorEastAsia" w:hint="eastAsia"/>
                <w:color w:val="000000" w:themeColor="text1"/>
                <w:sz w:val="21"/>
                <w:szCs w:val="21"/>
                <w:shd w:val="clear" w:color="auto" w:fill="auto"/>
              </w:rPr>
              <w:t>ID</w:t>
            </w:r>
          </w:p>
        </w:tc>
        <w:tc>
          <w:tcPr>
            <w:tcW w:w="2841"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 xml:space="preserve"> </w:t>
            </w:r>
          </w:p>
        </w:tc>
      </w:tr>
      <w:tr w:rsidR="00B342ED" w:rsidRPr="00452B3A" w:rsidTr="00B342ED">
        <w:tc>
          <w:tcPr>
            <w:tcW w:w="2106"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hint="eastAsia"/>
                <w:color w:val="000000" w:themeColor="text1"/>
                <w:sz w:val="21"/>
                <w:szCs w:val="21"/>
                <w:shd w:val="clear" w:color="auto" w:fill="auto"/>
              </w:rPr>
              <w:t>userID</w:t>
            </w:r>
            <w:proofErr w:type="spellEnd"/>
          </w:p>
        </w:tc>
        <w:tc>
          <w:tcPr>
            <w:tcW w:w="3578"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广告商ID</w:t>
            </w:r>
          </w:p>
        </w:tc>
        <w:tc>
          <w:tcPr>
            <w:tcW w:w="2841"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r w:rsidR="00B342ED" w:rsidRPr="00452B3A" w:rsidTr="00B342ED">
        <w:tc>
          <w:tcPr>
            <w:tcW w:w="2106"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B342ED">
              <w:rPr>
                <w:rFonts w:asciiTheme="minorEastAsia" w:hAnsiTheme="minorEastAsia"/>
                <w:color w:val="000000" w:themeColor="text1"/>
                <w:sz w:val="21"/>
                <w:szCs w:val="21"/>
                <w:shd w:val="clear" w:color="auto" w:fill="auto"/>
              </w:rPr>
              <w:t>archiveTime</w:t>
            </w:r>
            <w:proofErr w:type="spellEnd"/>
          </w:p>
        </w:tc>
        <w:tc>
          <w:tcPr>
            <w:tcW w:w="3578"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合同开始时间</w:t>
            </w:r>
          </w:p>
        </w:tc>
        <w:tc>
          <w:tcPr>
            <w:tcW w:w="2841"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r w:rsidR="00B342ED" w:rsidRPr="00452B3A" w:rsidTr="00B342ED">
        <w:tc>
          <w:tcPr>
            <w:tcW w:w="2106"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B342ED">
              <w:rPr>
                <w:rFonts w:asciiTheme="minorEastAsia" w:hAnsiTheme="minorEastAsia"/>
                <w:color w:val="000000" w:themeColor="text1"/>
                <w:sz w:val="21"/>
                <w:szCs w:val="21"/>
                <w:shd w:val="clear" w:color="auto" w:fill="auto"/>
              </w:rPr>
              <w:t>archiveEndTime</w:t>
            </w:r>
            <w:proofErr w:type="spellEnd"/>
          </w:p>
        </w:tc>
        <w:tc>
          <w:tcPr>
            <w:tcW w:w="3578"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合同结束时间</w:t>
            </w:r>
          </w:p>
        </w:tc>
        <w:tc>
          <w:tcPr>
            <w:tcW w:w="2841" w:type="dxa"/>
          </w:tcPr>
          <w:p w:rsidR="00B342ED" w:rsidRPr="00452B3A" w:rsidRDefault="00B342ED" w:rsidP="00C80BCA">
            <w:pPr>
              <w:pStyle w:val="a5"/>
              <w:spacing w:line="360" w:lineRule="auto"/>
              <w:ind w:leftChars="0" w:left="0" w:firstLine="0"/>
              <w:jc w:val="left"/>
              <w:rPr>
                <w:rFonts w:asciiTheme="minorEastAsia" w:hAnsiTheme="minorEastAsia"/>
                <w:color w:val="000000" w:themeColor="text1"/>
                <w:sz w:val="21"/>
                <w:szCs w:val="21"/>
                <w:shd w:val="clear" w:color="auto" w:fill="auto"/>
              </w:rPr>
            </w:pPr>
          </w:p>
        </w:tc>
      </w:tr>
    </w:tbl>
    <w:p w:rsidR="00B342ED" w:rsidRPr="00B342ED" w:rsidRDefault="00B342ED" w:rsidP="00B342ED">
      <w:pPr>
        <w:pStyle w:val="a5"/>
        <w:ind w:left="-10"/>
      </w:pPr>
    </w:p>
    <w:p w:rsidR="00FA7737" w:rsidRPr="00FE59F6" w:rsidRDefault="00FA7737" w:rsidP="00FA7737">
      <w:pPr>
        <w:pStyle w:val="3"/>
        <w:rPr>
          <w:sz w:val="28"/>
          <w:szCs w:val="28"/>
        </w:rPr>
      </w:pPr>
      <w:bookmarkStart w:id="92" w:name="_Toc452383298"/>
      <w:r w:rsidRPr="00FE59F6">
        <w:rPr>
          <w:rFonts w:hint="eastAsia"/>
          <w:sz w:val="28"/>
          <w:szCs w:val="28"/>
        </w:rPr>
        <w:t>广告</w:t>
      </w:r>
      <w:r>
        <w:rPr>
          <w:rFonts w:hint="eastAsia"/>
          <w:sz w:val="28"/>
          <w:szCs w:val="28"/>
        </w:rPr>
        <w:t>内容</w:t>
      </w:r>
      <w:bookmarkEnd w:id="92"/>
    </w:p>
    <w:p w:rsidR="009E4A41" w:rsidRDefault="009E4A41" w:rsidP="009E4A41">
      <w:pPr>
        <w:pStyle w:val="a5"/>
        <w:spacing w:line="360" w:lineRule="auto"/>
        <w:ind w:left="-10"/>
        <w:rPr>
          <w:ins w:id="93" w:author="李洪钧" w:date="2016-05-26T09:45:00Z"/>
          <w:sz w:val="24"/>
          <w:szCs w:val="24"/>
          <w:shd w:val="clear" w:color="auto" w:fill="auto"/>
        </w:rPr>
      </w:pPr>
      <w:r w:rsidRPr="009E4A41">
        <w:rPr>
          <w:rFonts w:hint="eastAsia"/>
          <w:sz w:val="24"/>
          <w:szCs w:val="24"/>
          <w:shd w:val="clear" w:color="auto" w:fill="auto"/>
        </w:rPr>
        <w:t>广告</w:t>
      </w:r>
      <w:r w:rsidR="00FA7737">
        <w:rPr>
          <w:rFonts w:hint="eastAsia"/>
          <w:sz w:val="24"/>
          <w:szCs w:val="24"/>
          <w:shd w:val="clear" w:color="auto" w:fill="auto"/>
        </w:rPr>
        <w:t>内容代表</w:t>
      </w:r>
      <w:r w:rsidRPr="009E4A41">
        <w:rPr>
          <w:rFonts w:hint="eastAsia"/>
          <w:sz w:val="24"/>
          <w:szCs w:val="24"/>
          <w:shd w:val="clear" w:color="auto" w:fill="auto"/>
        </w:rPr>
        <w:t>广告商发布</w:t>
      </w:r>
      <w:r w:rsidR="00FA7737">
        <w:rPr>
          <w:rFonts w:hint="eastAsia"/>
          <w:sz w:val="24"/>
          <w:szCs w:val="24"/>
          <w:shd w:val="clear" w:color="auto" w:fill="auto"/>
        </w:rPr>
        <w:t>的</w:t>
      </w:r>
      <w:r w:rsidRPr="009E4A41">
        <w:rPr>
          <w:rFonts w:hint="eastAsia"/>
          <w:sz w:val="24"/>
          <w:szCs w:val="24"/>
          <w:shd w:val="clear" w:color="auto" w:fill="auto"/>
        </w:rPr>
        <w:t>广告，其属性如下：</w:t>
      </w:r>
    </w:p>
    <w:tbl>
      <w:tblPr>
        <w:tblStyle w:val="a9"/>
        <w:tblW w:w="0" w:type="auto"/>
        <w:tblInd w:w="-10" w:type="dxa"/>
        <w:tblLook w:val="04A0" w:firstRow="1" w:lastRow="0" w:firstColumn="1" w:lastColumn="0" w:noHBand="0" w:noVBand="1"/>
      </w:tblPr>
      <w:tblGrid>
        <w:gridCol w:w="2106"/>
        <w:gridCol w:w="3578"/>
        <w:gridCol w:w="2841"/>
      </w:tblGrid>
      <w:tr w:rsidR="009E4A41" w:rsidTr="000C49C6">
        <w:trPr>
          <w:trHeight w:val="460"/>
        </w:trPr>
        <w:tc>
          <w:tcPr>
            <w:tcW w:w="2106" w:type="dxa"/>
            <w:shd w:val="clear" w:color="auto" w:fill="C6D9F1" w:themeFill="text2" w:themeFillTint="33"/>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3578" w:type="dxa"/>
            <w:shd w:val="clear" w:color="auto" w:fill="C6D9F1" w:themeFill="text2" w:themeFillTint="33"/>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2841" w:type="dxa"/>
            <w:shd w:val="clear" w:color="auto" w:fill="C6D9F1" w:themeFill="text2" w:themeFillTint="33"/>
          </w:tcPr>
          <w:p w:rsidR="009E4A41" w:rsidRDefault="009E4A41" w:rsidP="00452B3A">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452B3A" w:rsidRPr="00452B3A" w:rsidTr="00B34BF6">
        <w:tc>
          <w:tcPr>
            <w:tcW w:w="2106"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advID</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广告ID</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整个广告播控服务器中唯一</w:t>
            </w:r>
          </w:p>
        </w:tc>
      </w:tr>
      <w:tr w:rsidR="00452B3A" w:rsidRPr="00452B3A" w:rsidTr="00B34BF6">
        <w:tc>
          <w:tcPr>
            <w:tcW w:w="2106"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advName</w:t>
            </w:r>
            <w:proofErr w:type="spellEnd"/>
          </w:p>
        </w:tc>
        <w:tc>
          <w:tcPr>
            <w:tcW w:w="3578"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广告名称</w:t>
            </w:r>
          </w:p>
        </w:tc>
        <w:tc>
          <w:tcPr>
            <w:tcW w:w="2841" w:type="dxa"/>
          </w:tcPr>
          <w:p w:rsidR="009E4A41" w:rsidRPr="00452B3A" w:rsidRDefault="009E4A41"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广告商命名</w:t>
            </w:r>
          </w:p>
        </w:tc>
      </w:tr>
      <w:tr w:rsidR="00452B3A" w:rsidRPr="00452B3A" w:rsidTr="00B34BF6">
        <w:tc>
          <w:tcPr>
            <w:tcW w:w="2106"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planID</w:t>
            </w:r>
            <w:proofErr w:type="spellEnd"/>
          </w:p>
        </w:tc>
        <w:tc>
          <w:tcPr>
            <w:tcW w:w="3578"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广告套餐ID</w:t>
            </w:r>
          </w:p>
        </w:tc>
        <w:tc>
          <w:tcPr>
            <w:tcW w:w="2841" w:type="dxa"/>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广告商必须选择一个广告套餐进行发布广告</w:t>
            </w:r>
          </w:p>
        </w:tc>
      </w:tr>
      <w:tr w:rsidR="00452B3A" w:rsidRPr="00452B3A" w:rsidTr="00E83F12">
        <w:tc>
          <w:tcPr>
            <w:tcW w:w="2106" w:type="dxa"/>
            <w:tcBorders>
              <w:bottom w:val="single" w:sz="4" w:space="0" w:color="auto"/>
            </w:tcBorders>
          </w:tcPr>
          <w:p w:rsidR="009E4A41" w:rsidRPr="00452B3A" w:rsidRDefault="00B34BF6"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text</w:t>
            </w:r>
          </w:p>
        </w:tc>
        <w:tc>
          <w:tcPr>
            <w:tcW w:w="3578" w:type="dxa"/>
            <w:tcBorders>
              <w:bottom w:val="single" w:sz="4" w:space="0" w:color="auto"/>
            </w:tcBorders>
          </w:tcPr>
          <w:p w:rsidR="009E4A41" w:rsidRPr="00452B3A" w:rsidRDefault="00452B3A" w:rsidP="00842928">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广告文字</w:t>
            </w:r>
          </w:p>
        </w:tc>
        <w:tc>
          <w:tcPr>
            <w:tcW w:w="2841" w:type="dxa"/>
            <w:tcBorders>
              <w:bottom w:val="single" w:sz="4" w:space="0" w:color="auto"/>
            </w:tcBorders>
          </w:tcPr>
          <w:p w:rsidR="009E4A41" w:rsidRPr="00452B3A" w:rsidRDefault="00452B3A"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广告文字</w:t>
            </w:r>
          </w:p>
        </w:tc>
      </w:tr>
      <w:tr w:rsidR="00842928" w:rsidRPr="00452B3A" w:rsidTr="000C49C6">
        <w:tc>
          <w:tcPr>
            <w:tcW w:w="2106"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hint="eastAsia"/>
                <w:color w:val="000000" w:themeColor="text1"/>
                <w:sz w:val="21"/>
                <w:szCs w:val="21"/>
                <w:shd w:val="clear" w:color="auto" w:fill="auto"/>
              </w:rPr>
              <w:t>addInfoText</w:t>
            </w:r>
            <w:proofErr w:type="spellEnd"/>
          </w:p>
        </w:tc>
        <w:tc>
          <w:tcPr>
            <w:tcW w:w="3578"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广告附加信息</w:t>
            </w:r>
          </w:p>
        </w:tc>
        <w:tc>
          <w:tcPr>
            <w:tcW w:w="2841"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通常是一个网站链接，也可以是其它文本信息</w:t>
            </w:r>
          </w:p>
        </w:tc>
      </w:tr>
      <w:tr w:rsidR="00E83F12" w:rsidRPr="00452B3A" w:rsidTr="000C49C6">
        <w:tc>
          <w:tcPr>
            <w:tcW w:w="2106" w:type="dxa"/>
          </w:tcPr>
          <w:p w:rsidR="00E83F12" w:rsidRDefault="00E83F12"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Pr>
                <w:rFonts w:asciiTheme="minorEastAsia" w:hAnsiTheme="minorEastAsia" w:hint="eastAsia"/>
                <w:color w:val="000000" w:themeColor="text1"/>
                <w:sz w:val="21"/>
                <w:szCs w:val="21"/>
                <w:shd w:val="clear" w:color="auto" w:fill="auto"/>
              </w:rPr>
              <w:t>additionalInfoFlag</w:t>
            </w:r>
            <w:proofErr w:type="spellEnd"/>
          </w:p>
        </w:tc>
        <w:tc>
          <w:tcPr>
            <w:tcW w:w="3578" w:type="dxa"/>
          </w:tcPr>
          <w:p w:rsidR="00E83F12" w:rsidRDefault="00E83F12"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广告是否包含附加信息的标志</w:t>
            </w:r>
          </w:p>
        </w:tc>
        <w:tc>
          <w:tcPr>
            <w:tcW w:w="2841" w:type="dxa"/>
          </w:tcPr>
          <w:p w:rsidR="00E83F12" w:rsidRPr="00E83F12" w:rsidRDefault="00E83F12"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Pr>
                <w:rFonts w:asciiTheme="minorEastAsia" w:hAnsiTheme="minorEastAsia" w:hint="eastAsia"/>
                <w:color w:val="000000" w:themeColor="text1"/>
                <w:sz w:val="21"/>
                <w:szCs w:val="21"/>
                <w:shd w:val="clear" w:color="auto" w:fill="auto"/>
              </w:rPr>
              <w:t>（0未附加数据 1纯文本 2网站链接）</w:t>
            </w:r>
          </w:p>
        </w:tc>
      </w:tr>
      <w:tr w:rsidR="00842928" w:rsidRPr="00B34BF6" w:rsidTr="000C49C6">
        <w:tc>
          <w:tcPr>
            <w:tcW w:w="2106"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lastRenderedPageBreak/>
              <w:t>status</w:t>
            </w:r>
          </w:p>
        </w:tc>
        <w:tc>
          <w:tcPr>
            <w:tcW w:w="3578"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w:t>
            </w:r>
            <w:r>
              <w:rPr>
                <w:rFonts w:asciiTheme="minorEastAsia" w:hAnsiTheme="minorEastAsia" w:hint="eastAsia"/>
                <w:color w:val="000000" w:themeColor="text1"/>
                <w:sz w:val="21"/>
                <w:szCs w:val="21"/>
                <w:shd w:val="clear" w:color="auto" w:fill="auto"/>
              </w:rPr>
              <w:t>审核</w:t>
            </w:r>
            <w:r w:rsidRPr="00452B3A">
              <w:rPr>
                <w:rFonts w:asciiTheme="minorEastAsia" w:hAnsiTheme="minorEastAsia" w:hint="eastAsia"/>
                <w:color w:val="000000" w:themeColor="text1"/>
                <w:sz w:val="21"/>
                <w:szCs w:val="21"/>
                <w:shd w:val="clear" w:color="auto" w:fill="auto"/>
              </w:rPr>
              <w:t>状态</w:t>
            </w:r>
          </w:p>
        </w:tc>
        <w:tc>
          <w:tcPr>
            <w:tcW w:w="2841" w:type="dxa"/>
          </w:tcPr>
          <w:p w:rsidR="00842928" w:rsidRPr="00452B3A" w:rsidRDefault="00842928" w:rsidP="00452B3A">
            <w:pPr>
              <w:autoSpaceDE w:val="0"/>
              <w:autoSpaceDN w:val="0"/>
              <w:adjustRightInd w:val="0"/>
              <w:spacing w:line="360" w:lineRule="auto"/>
              <w:jc w:val="left"/>
              <w:rPr>
                <w:rFonts w:asciiTheme="minorEastAsia" w:hAnsiTheme="minorEastAsia" w:cs="Consolas"/>
                <w:color w:val="000000" w:themeColor="text1"/>
                <w:kern w:val="0"/>
              </w:rPr>
            </w:pPr>
            <w:r w:rsidRPr="00452B3A">
              <w:rPr>
                <w:rFonts w:asciiTheme="minorEastAsia" w:hAnsiTheme="minorEastAsia" w:cs="Consolas"/>
                <w:color w:val="000000" w:themeColor="text1"/>
                <w:kern w:val="0"/>
              </w:rPr>
              <w:t>0待审核</w:t>
            </w:r>
            <w:r w:rsidRPr="00452B3A">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1审核通</w:t>
            </w:r>
            <w:r w:rsidRPr="00452B3A">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-1 审核</w:t>
            </w:r>
            <w:r w:rsidR="00032D08">
              <w:rPr>
                <w:rFonts w:asciiTheme="minorEastAsia" w:hAnsiTheme="minorEastAsia" w:cs="Consolas" w:hint="eastAsia"/>
                <w:color w:val="000000" w:themeColor="text1"/>
                <w:kern w:val="0"/>
              </w:rPr>
              <w:t>2</w:t>
            </w:r>
            <w:r w:rsidRPr="00452B3A">
              <w:rPr>
                <w:rFonts w:asciiTheme="minorEastAsia" w:hAnsiTheme="minorEastAsia" w:cs="Consolas"/>
                <w:color w:val="000000" w:themeColor="text1"/>
                <w:kern w:val="0"/>
              </w:rPr>
              <w:t>未通过</w:t>
            </w:r>
            <w:r>
              <w:rPr>
                <w:rFonts w:asciiTheme="minorEastAsia" w:hAnsiTheme="minorEastAsia" w:cs="Consolas" w:hint="eastAsia"/>
                <w:color w:val="000000" w:themeColor="text1"/>
                <w:kern w:val="0"/>
              </w:rPr>
              <w:t xml:space="preserve"> </w:t>
            </w:r>
            <w:r w:rsidRPr="00452B3A">
              <w:rPr>
                <w:rFonts w:asciiTheme="minorEastAsia" w:hAnsiTheme="minorEastAsia" w:cs="Consolas"/>
                <w:color w:val="000000" w:themeColor="text1"/>
                <w:kern w:val="0"/>
              </w:rPr>
              <w:t>3投放中 4投放结束</w:t>
            </w:r>
          </w:p>
        </w:tc>
      </w:tr>
      <w:tr w:rsidR="00842928" w:rsidRPr="00452B3A" w:rsidTr="000C49C6">
        <w:tc>
          <w:tcPr>
            <w:tcW w:w="2106"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proofErr w:type="spellStart"/>
            <w:r w:rsidRPr="00452B3A">
              <w:rPr>
                <w:rFonts w:asciiTheme="minorEastAsia" w:hAnsiTheme="minorEastAsia" w:hint="eastAsia"/>
                <w:color w:val="000000" w:themeColor="text1"/>
                <w:sz w:val="21"/>
                <w:szCs w:val="21"/>
                <w:shd w:val="clear" w:color="auto" w:fill="auto"/>
              </w:rPr>
              <w:t>userID</w:t>
            </w:r>
            <w:proofErr w:type="spellEnd"/>
          </w:p>
        </w:tc>
        <w:tc>
          <w:tcPr>
            <w:tcW w:w="3578" w:type="dxa"/>
          </w:tcPr>
          <w:p w:rsidR="00842928" w:rsidRPr="00452B3A" w:rsidRDefault="00842928" w:rsidP="00452B3A">
            <w:pPr>
              <w:pStyle w:val="a5"/>
              <w:spacing w:line="360" w:lineRule="auto"/>
              <w:ind w:leftChars="0" w:left="0" w:firstLine="0"/>
              <w:jc w:val="left"/>
              <w:rPr>
                <w:rFonts w:asciiTheme="minorEastAsia" w:hAnsiTheme="minorEastAsia"/>
                <w:color w:val="000000" w:themeColor="text1"/>
                <w:sz w:val="21"/>
                <w:szCs w:val="21"/>
                <w:shd w:val="clear" w:color="auto" w:fill="auto"/>
              </w:rPr>
            </w:pPr>
            <w:r w:rsidRPr="00452B3A">
              <w:rPr>
                <w:rFonts w:asciiTheme="minorEastAsia" w:hAnsiTheme="minorEastAsia" w:hint="eastAsia"/>
                <w:color w:val="000000" w:themeColor="text1"/>
                <w:sz w:val="21"/>
                <w:szCs w:val="21"/>
                <w:shd w:val="clear" w:color="auto" w:fill="auto"/>
              </w:rPr>
              <w:t>广告商ID</w:t>
            </w:r>
          </w:p>
        </w:tc>
        <w:tc>
          <w:tcPr>
            <w:tcW w:w="2841" w:type="dxa"/>
          </w:tcPr>
          <w:p w:rsidR="00842928" w:rsidRPr="00452B3A" w:rsidRDefault="00842928" w:rsidP="00452B3A">
            <w:pPr>
              <w:autoSpaceDE w:val="0"/>
              <w:autoSpaceDN w:val="0"/>
              <w:adjustRightInd w:val="0"/>
              <w:spacing w:line="360" w:lineRule="auto"/>
              <w:jc w:val="left"/>
              <w:rPr>
                <w:rFonts w:asciiTheme="minorEastAsia" w:hAnsiTheme="minorEastAsia" w:cs="Consolas"/>
                <w:color w:val="000000" w:themeColor="text1"/>
                <w:kern w:val="0"/>
              </w:rPr>
            </w:pPr>
            <w:r w:rsidRPr="00452B3A">
              <w:rPr>
                <w:rFonts w:asciiTheme="minorEastAsia" w:hAnsiTheme="minorEastAsia" w:cs="Consolas" w:hint="eastAsia"/>
                <w:color w:val="000000" w:themeColor="text1"/>
                <w:kern w:val="0"/>
              </w:rPr>
              <w:t>该条广告所属</w:t>
            </w:r>
          </w:p>
        </w:tc>
      </w:tr>
    </w:tbl>
    <w:p w:rsidR="008F3FC4" w:rsidRDefault="008F3FC4" w:rsidP="00FA7737">
      <w:pPr>
        <w:pStyle w:val="3"/>
        <w:rPr>
          <w:sz w:val="28"/>
          <w:szCs w:val="28"/>
        </w:rPr>
      </w:pPr>
      <w:bookmarkStart w:id="94" w:name="_Toc452383299"/>
      <w:r>
        <w:rPr>
          <w:rFonts w:hint="eastAsia"/>
          <w:sz w:val="28"/>
          <w:szCs w:val="28"/>
        </w:rPr>
        <w:t>广告资源表</w:t>
      </w:r>
      <w:bookmarkEnd w:id="94"/>
    </w:p>
    <w:p w:rsidR="008F3FC4" w:rsidRDefault="008F3FC4" w:rsidP="008F3FC4">
      <w:pPr>
        <w:pStyle w:val="a5"/>
        <w:spacing w:line="360" w:lineRule="auto"/>
        <w:ind w:left="-10"/>
        <w:rPr>
          <w:sz w:val="28"/>
          <w:szCs w:val="28"/>
          <w:shd w:val="clear" w:color="auto" w:fill="auto"/>
        </w:rPr>
      </w:pPr>
      <w:r w:rsidRPr="008F3FC4">
        <w:rPr>
          <w:rFonts w:hint="eastAsia"/>
          <w:sz w:val="28"/>
          <w:szCs w:val="28"/>
          <w:shd w:val="clear" w:color="auto" w:fill="auto"/>
        </w:rPr>
        <w:t>广告资源表主要用于存放广告商上传的图片或者视频的路径</w:t>
      </w:r>
      <w:r>
        <w:rPr>
          <w:rFonts w:hint="eastAsia"/>
          <w:sz w:val="28"/>
          <w:szCs w:val="28"/>
          <w:shd w:val="clear" w:color="auto" w:fill="auto"/>
        </w:rPr>
        <w:t>，具体属性如下：</w:t>
      </w:r>
    </w:p>
    <w:tbl>
      <w:tblPr>
        <w:tblStyle w:val="a9"/>
        <w:tblW w:w="0" w:type="auto"/>
        <w:jc w:val="center"/>
        <w:tblInd w:w="-2032" w:type="dxa"/>
        <w:tblLook w:val="04A0" w:firstRow="1" w:lastRow="0" w:firstColumn="1" w:lastColumn="0" w:noHBand="0" w:noVBand="1"/>
      </w:tblPr>
      <w:tblGrid>
        <w:gridCol w:w="1567"/>
        <w:gridCol w:w="1701"/>
        <w:gridCol w:w="3969"/>
      </w:tblGrid>
      <w:tr w:rsidR="008F3FC4" w:rsidRPr="009E4A41" w:rsidTr="006161A3">
        <w:trPr>
          <w:jc w:val="center"/>
        </w:trPr>
        <w:tc>
          <w:tcPr>
            <w:tcW w:w="1567" w:type="dxa"/>
            <w:shd w:val="clear" w:color="auto" w:fill="C6D9F1" w:themeFill="text2" w:themeFillTint="33"/>
          </w:tcPr>
          <w:p w:rsidR="008F3FC4" w:rsidRPr="009E4A41" w:rsidRDefault="008F3FC4" w:rsidP="006161A3">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属性</w:t>
            </w:r>
          </w:p>
        </w:tc>
        <w:tc>
          <w:tcPr>
            <w:tcW w:w="1701" w:type="dxa"/>
            <w:shd w:val="clear" w:color="auto" w:fill="C6D9F1" w:themeFill="text2" w:themeFillTint="33"/>
          </w:tcPr>
          <w:p w:rsidR="008F3FC4" w:rsidRPr="009E4A41" w:rsidRDefault="008F3FC4" w:rsidP="006161A3">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说明</w:t>
            </w:r>
          </w:p>
        </w:tc>
        <w:tc>
          <w:tcPr>
            <w:tcW w:w="3969" w:type="dxa"/>
            <w:shd w:val="clear" w:color="auto" w:fill="C6D9F1" w:themeFill="text2" w:themeFillTint="33"/>
          </w:tcPr>
          <w:p w:rsidR="008F3FC4" w:rsidRPr="009E4A41" w:rsidRDefault="008F3FC4" w:rsidP="006161A3">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备注</w:t>
            </w:r>
          </w:p>
        </w:tc>
      </w:tr>
      <w:tr w:rsidR="008F3FC4" w:rsidRPr="00570205" w:rsidTr="006161A3">
        <w:trPr>
          <w:jc w:val="center"/>
        </w:trPr>
        <w:tc>
          <w:tcPr>
            <w:tcW w:w="1567"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advId</w:t>
            </w:r>
            <w:proofErr w:type="spellEnd"/>
          </w:p>
        </w:tc>
        <w:tc>
          <w:tcPr>
            <w:tcW w:w="1701"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广告id</w:t>
            </w:r>
          </w:p>
        </w:tc>
        <w:tc>
          <w:tcPr>
            <w:tcW w:w="3969"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广告id</w:t>
            </w:r>
          </w:p>
        </w:tc>
      </w:tr>
      <w:tr w:rsidR="00384E8A" w:rsidRPr="00570205" w:rsidTr="006161A3">
        <w:trPr>
          <w:jc w:val="center"/>
        </w:trPr>
        <w:tc>
          <w:tcPr>
            <w:tcW w:w="1567" w:type="dxa"/>
          </w:tcPr>
          <w:p w:rsidR="00384E8A" w:rsidRDefault="00384E8A"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color w:val="000000" w:themeColor="text1"/>
                <w:sz w:val="21"/>
                <w:szCs w:val="21"/>
                <w:shd w:val="clear" w:color="auto" w:fill="auto"/>
              </w:rPr>
              <w:t>resourceId</w:t>
            </w:r>
            <w:proofErr w:type="spellEnd"/>
          </w:p>
        </w:tc>
        <w:tc>
          <w:tcPr>
            <w:tcW w:w="1701" w:type="dxa"/>
          </w:tcPr>
          <w:p w:rsidR="00384E8A" w:rsidRDefault="00384E8A"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资源id</w:t>
            </w:r>
          </w:p>
        </w:tc>
        <w:tc>
          <w:tcPr>
            <w:tcW w:w="3969" w:type="dxa"/>
          </w:tcPr>
          <w:p w:rsidR="00384E8A" w:rsidRDefault="006C382F"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系统自动生成的逻辑ID</w:t>
            </w:r>
          </w:p>
        </w:tc>
      </w:tr>
      <w:tr w:rsidR="008F3FC4" w:rsidRPr="00570205" w:rsidTr="006161A3">
        <w:trPr>
          <w:jc w:val="center"/>
        </w:trPr>
        <w:tc>
          <w:tcPr>
            <w:tcW w:w="1567"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filePath</w:t>
            </w:r>
            <w:proofErr w:type="spellEnd"/>
          </w:p>
        </w:tc>
        <w:tc>
          <w:tcPr>
            <w:tcW w:w="1701"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文件路径</w:t>
            </w:r>
          </w:p>
        </w:tc>
        <w:tc>
          <w:tcPr>
            <w:tcW w:w="3969"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 xml:space="preserve"> </w:t>
            </w:r>
            <w:r w:rsidR="006B14CB">
              <w:rPr>
                <w:rFonts w:asciiTheme="minorEastAsia" w:hAnsiTheme="minorEastAsia" w:hint="eastAsia"/>
                <w:sz w:val="21"/>
                <w:szCs w:val="21"/>
                <w:shd w:val="clear" w:color="auto" w:fill="auto"/>
              </w:rPr>
              <w:t>用户上传时系统默认创建</w:t>
            </w:r>
          </w:p>
        </w:tc>
      </w:tr>
      <w:tr w:rsidR="008F3FC4" w:rsidRPr="00570205" w:rsidTr="006161A3">
        <w:trPr>
          <w:jc w:val="center"/>
        </w:trPr>
        <w:tc>
          <w:tcPr>
            <w:tcW w:w="1567" w:type="dxa"/>
          </w:tcPr>
          <w:p w:rsidR="008F3FC4" w:rsidRDefault="008677D5"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fileType</w:t>
            </w:r>
            <w:proofErr w:type="spellEnd"/>
          </w:p>
        </w:tc>
        <w:tc>
          <w:tcPr>
            <w:tcW w:w="1701"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文件类型</w:t>
            </w:r>
          </w:p>
        </w:tc>
        <w:tc>
          <w:tcPr>
            <w:tcW w:w="3969"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1图片 2视频</w:t>
            </w:r>
          </w:p>
        </w:tc>
      </w:tr>
      <w:tr w:rsidR="008F3FC4" w:rsidRPr="00570205" w:rsidTr="006161A3">
        <w:trPr>
          <w:jc w:val="center"/>
        </w:trPr>
        <w:tc>
          <w:tcPr>
            <w:tcW w:w="1567" w:type="dxa"/>
          </w:tcPr>
          <w:p w:rsidR="008F3FC4" w:rsidRDefault="008677D5"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playOrder</w:t>
            </w:r>
            <w:proofErr w:type="spellEnd"/>
          </w:p>
        </w:tc>
        <w:tc>
          <w:tcPr>
            <w:tcW w:w="1701" w:type="dxa"/>
          </w:tcPr>
          <w:p w:rsidR="008F3FC4" w:rsidRPr="00570205" w:rsidRDefault="008677D5"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播放顺序</w:t>
            </w:r>
          </w:p>
        </w:tc>
        <w:tc>
          <w:tcPr>
            <w:tcW w:w="3969" w:type="dxa"/>
          </w:tcPr>
          <w:p w:rsidR="008F3FC4" w:rsidRPr="00570205" w:rsidRDefault="00565CB4"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多张图片或者多个视频的时候进行顺序编排</w:t>
            </w:r>
          </w:p>
        </w:tc>
      </w:tr>
      <w:tr w:rsidR="00DD5497" w:rsidRPr="00570205" w:rsidTr="006161A3">
        <w:trPr>
          <w:jc w:val="center"/>
        </w:trPr>
        <w:tc>
          <w:tcPr>
            <w:tcW w:w="1567" w:type="dxa"/>
          </w:tcPr>
          <w:p w:rsidR="00DD5497" w:rsidRDefault="00DD5497"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fileSize</w:t>
            </w:r>
            <w:proofErr w:type="spellEnd"/>
          </w:p>
        </w:tc>
        <w:tc>
          <w:tcPr>
            <w:tcW w:w="1701" w:type="dxa"/>
          </w:tcPr>
          <w:p w:rsidR="00DD5497" w:rsidRDefault="00DD5497"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文件大小</w:t>
            </w:r>
          </w:p>
        </w:tc>
        <w:tc>
          <w:tcPr>
            <w:tcW w:w="3969" w:type="dxa"/>
          </w:tcPr>
          <w:p w:rsidR="00DD5497" w:rsidRPr="00570205" w:rsidRDefault="00DD5497" w:rsidP="006161A3">
            <w:pPr>
              <w:pStyle w:val="a5"/>
              <w:spacing w:line="360" w:lineRule="auto"/>
              <w:ind w:leftChars="0" w:left="0" w:firstLine="0"/>
              <w:jc w:val="left"/>
              <w:rPr>
                <w:rFonts w:asciiTheme="minorEastAsia" w:hAnsiTheme="minorEastAsia"/>
                <w:sz w:val="21"/>
                <w:szCs w:val="21"/>
                <w:shd w:val="clear" w:color="auto" w:fill="auto"/>
              </w:rPr>
            </w:pPr>
          </w:p>
        </w:tc>
      </w:tr>
      <w:tr w:rsidR="00DD5497" w:rsidRPr="00570205" w:rsidTr="006161A3">
        <w:trPr>
          <w:jc w:val="center"/>
        </w:trPr>
        <w:tc>
          <w:tcPr>
            <w:tcW w:w="1567" w:type="dxa"/>
          </w:tcPr>
          <w:p w:rsidR="00DD5497" w:rsidRDefault="00DD5497" w:rsidP="006161A3">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fileFormat</w:t>
            </w:r>
            <w:proofErr w:type="spellEnd"/>
          </w:p>
        </w:tc>
        <w:tc>
          <w:tcPr>
            <w:tcW w:w="1701" w:type="dxa"/>
          </w:tcPr>
          <w:p w:rsidR="00DD5497" w:rsidRDefault="00DD5497"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文件格式</w:t>
            </w:r>
          </w:p>
        </w:tc>
        <w:tc>
          <w:tcPr>
            <w:tcW w:w="3969" w:type="dxa"/>
          </w:tcPr>
          <w:p w:rsidR="00DD5497" w:rsidRPr="00570205" w:rsidRDefault="00DD5497" w:rsidP="006161A3">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比如png.gif等</w:t>
            </w:r>
          </w:p>
        </w:tc>
      </w:tr>
    </w:tbl>
    <w:p w:rsidR="00FA7737" w:rsidRDefault="00FA7737" w:rsidP="00FA7737">
      <w:pPr>
        <w:pStyle w:val="3"/>
        <w:rPr>
          <w:sz w:val="28"/>
          <w:szCs w:val="28"/>
        </w:rPr>
      </w:pPr>
      <w:bookmarkStart w:id="95" w:name="_Toc452383300"/>
      <w:r w:rsidRPr="00FE59F6">
        <w:rPr>
          <w:rFonts w:hint="eastAsia"/>
          <w:sz w:val="28"/>
          <w:szCs w:val="28"/>
        </w:rPr>
        <w:t>广告</w:t>
      </w:r>
      <w:r>
        <w:rPr>
          <w:rFonts w:hint="eastAsia"/>
          <w:sz w:val="28"/>
          <w:szCs w:val="28"/>
        </w:rPr>
        <w:t>发布规划</w:t>
      </w:r>
      <w:bookmarkEnd w:id="95"/>
    </w:p>
    <w:p w:rsidR="009E4A41" w:rsidRDefault="00842928" w:rsidP="00B34BF6">
      <w:pPr>
        <w:pStyle w:val="a5"/>
        <w:spacing w:line="360" w:lineRule="auto"/>
        <w:ind w:left="-10"/>
        <w:rPr>
          <w:sz w:val="24"/>
          <w:szCs w:val="24"/>
          <w:shd w:val="clear" w:color="auto" w:fill="auto"/>
        </w:rPr>
      </w:pPr>
      <w:r>
        <w:rPr>
          <w:rFonts w:hint="eastAsia"/>
          <w:sz w:val="24"/>
          <w:szCs w:val="24"/>
          <w:shd w:val="clear" w:color="auto" w:fill="auto"/>
        </w:rPr>
        <w:t>广告发布计划，表示广告商安排某个套餐在一定的时间范围之内须发送某个指定的广告内容。</w:t>
      </w:r>
    </w:p>
    <w:tbl>
      <w:tblPr>
        <w:tblStyle w:val="a9"/>
        <w:tblW w:w="0" w:type="auto"/>
        <w:jc w:val="center"/>
        <w:tblInd w:w="-2032" w:type="dxa"/>
        <w:tblLook w:val="04A0" w:firstRow="1" w:lastRow="0" w:firstColumn="1" w:lastColumn="0" w:noHBand="0" w:noVBand="1"/>
      </w:tblPr>
      <w:tblGrid>
        <w:gridCol w:w="1567"/>
        <w:gridCol w:w="1701"/>
        <w:gridCol w:w="3969"/>
      </w:tblGrid>
      <w:tr w:rsidR="00842928" w:rsidRPr="009E4A41" w:rsidTr="00E83F12">
        <w:trPr>
          <w:jc w:val="center"/>
        </w:trPr>
        <w:tc>
          <w:tcPr>
            <w:tcW w:w="1567" w:type="dxa"/>
            <w:shd w:val="clear" w:color="auto" w:fill="C6D9F1" w:themeFill="text2" w:themeFillTint="33"/>
          </w:tcPr>
          <w:p w:rsidR="00842928" w:rsidRPr="009E4A41" w:rsidRDefault="00842928" w:rsidP="00777DE9">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属性</w:t>
            </w:r>
          </w:p>
        </w:tc>
        <w:tc>
          <w:tcPr>
            <w:tcW w:w="1701" w:type="dxa"/>
            <w:shd w:val="clear" w:color="auto" w:fill="C6D9F1" w:themeFill="text2" w:themeFillTint="33"/>
          </w:tcPr>
          <w:p w:rsidR="00842928" w:rsidRPr="009E4A41" w:rsidRDefault="00842928" w:rsidP="00777DE9">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说明</w:t>
            </w:r>
          </w:p>
        </w:tc>
        <w:tc>
          <w:tcPr>
            <w:tcW w:w="3969" w:type="dxa"/>
            <w:shd w:val="clear" w:color="auto" w:fill="C6D9F1" w:themeFill="text2" w:themeFillTint="33"/>
          </w:tcPr>
          <w:p w:rsidR="00842928" w:rsidRPr="009E4A41" w:rsidRDefault="00842928" w:rsidP="00777DE9">
            <w:pPr>
              <w:pStyle w:val="a5"/>
              <w:spacing w:line="360" w:lineRule="auto"/>
              <w:ind w:leftChars="0" w:left="0" w:firstLine="0"/>
              <w:jc w:val="left"/>
              <w:rPr>
                <w:sz w:val="24"/>
                <w:szCs w:val="24"/>
                <w:shd w:val="clear" w:color="auto" w:fill="auto"/>
              </w:rPr>
            </w:pPr>
            <w:r w:rsidRPr="009E4A41">
              <w:rPr>
                <w:rFonts w:hint="eastAsia"/>
                <w:sz w:val="24"/>
                <w:szCs w:val="24"/>
                <w:shd w:val="clear" w:color="auto" w:fill="auto"/>
              </w:rPr>
              <w:t>备注</w:t>
            </w:r>
          </w:p>
        </w:tc>
      </w:tr>
      <w:tr w:rsidR="00842928" w:rsidRPr="00570205" w:rsidTr="00842928">
        <w:trPr>
          <w:jc w:val="center"/>
        </w:trPr>
        <w:tc>
          <w:tcPr>
            <w:tcW w:w="1567"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proofErr w:type="spellStart"/>
            <w:r w:rsidRPr="00570205">
              <w:rPr>
                <w:rFonts w:asciiTheme="minorEastAsia" w:hAnsiTheme="minorEastAsia" w:hint="eastAsia"/>
                <w:sz w:val="21"/>
                <w:szCs w:val="21"/>
                <w:shd w:val="clear" w:color="auto" w:fill="auto"/>
              </w:rPr>
              <w:t>planID</w:t>
            </w:r>
            <w:proofErr w:type="spellEnd"/>
          </w:p>
        </w:tc>
        <w:tc>
          <w:tcPr>
            <w:tcW w:w="1701"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c>
          <w:tcPr>
            <w:tcW w:w="3969"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sidRPr="00570205">
              <w:rPr>
                <w:rFonts w:asciiTheme="minorEastAsia" w:hAnsiTheme="minorEastAsia" w:hint="eastAsia"/>
                <w:sz w:val="21"/>
                <w:szCs w:val="21"/>
                <w:shd w:val="clear" w:color="auto" w:fill="auto"/>
              </w:rPr>
              <w:t>套餐ID</w:t>
            </w:r>
          </w:p>
        </w:tc>
      </w:tr>
      <w:tr w:rsidR="00842928" w:rsidRPr="00570205" w:rsidTr="00842928">
        <w:trPr>
          <w:jc w:val="center"/>
        </w:trPr>
        <w:tc>
          <w:tcPr>
            <w:tcW w:w="1567" w:type="dxa"/>
          </w:tcPr>
          <w:p w:rsidR="00842928" w:rsidRPr="00570205" w:rsidRDefault="00B34BF6" w:rsidP="00777DE9">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s</w:t>
            </w:r>
            <w:r w:rsidR="00842928">
              <w:rPr>
                <w:rFonts w:asciiTheme="minorEastAsia" w:hAnsiTheme="minorEastAsia" w:hint="eastAsia"/>
                <w:sz w:val="21"/>
                <w:szCs w:val="21"/>
                <w:shd w:val="clear" w:color="auto" w:fill="auto"/>
              </w:rPr>
              <w:t>tartTime</w:t>
            </w:r>
            <w:proofErr w:type="spellEnd"/>
          </w:p>
        </w:tc>
        <w:tc>
          <w:tcPr>
            <w:tcW w:w="1701"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开始时间</w:t>
            </w:r>
          </w:p>
        </w:tc>
        <w:tc>
          <w:tcPr>
            <w:tcW w:w="3969"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广告开始时间和持续时间所构成的</w:t>
            </w:r>
            <w:proofErr w:type="gramStart"/>
            <w:r>
              <w:rPr>
                <w:rFonts w:asciiTheme="minorEastAsia" w:hAnsiTheme="minorEastAsia" w:hint="eastAsia"/>
                <w:sz w:val="21"/>
                <w:szCs w:val="21"/>
                <w:shd w:val="clear" w:color="auto" w:fill="auto"/>
              </w:rPr>
              <w:t>时间段须处于</w:t>
            </w:r>
            <w:proofErr w:type="gramEnd"/>
            <w:r>
              <w:rPr>
                <w:rFonts w:asciiTheme="minorEastAsia" w:hAnsiTheme="minorEastAsia" w:hint="eastAsia"/>
                <w:sz w:val="21"/>
                <w:szCs w:val="21"/>
                <w:shd w:val="clear" w:color="auto" w:fill="auto"/>
              </w:rPr>
              <w:t>广告</w:t>
            </w:r>
            <w:proofErr w:type="gramStart"/>
            <w:r>
              <w:rPr>
                <w:rFonts w:asciiTheme="minorEastAsia" w:hAnsiTheme="minorEastAsia" w:hint="eastAsia"/>
                <w:sz w:val="21"/>
                <w:szCs w:val="21"/>
                <w:shd w:val="clear" w:color="auto" w:fill="auto"/>
              </w:rPr>
              <w:t>商承包</w:t>
            </w:r>
            <w:proofErr w:type="gramEnd"/>
            <w:r>
              <w:rPr>
                <w:rFonts w:asciiTheme="minorEastAsia" w:hAnsiTheme="minorEastAsia" w:hint="eastAsia"/>
                <w:sz w:val="21"/>
                <w:szCs w:val="21"/>
                <w:shd w:val="clear" w:color="auto" w:fill="auto"/>
              </w:rPr>
              <w:t>该套餐的时间范围之内。否则视为冲突。</w:t>
            </w:r>
          </w:p>
        </w:tc>
      </w:tr>
      <w:tr w:rsidR="00842928" w:rsidRPr="00570205" w:rsidTr="00842928">
        <w:trPr>
          <w:jc w:val="center"/>
        </w:trPr>
        <w:tc>
          <w:tcPr>
            <w:tcW w:w="1567" w:type="dxa"/>
          </w:tcPr>
          <w:p w:rsidR="00842928" w:rsidRDefault="00B34BF6"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d</w:t>
            </w:r>
            <w:r w:rsidR="00842928">
              <w:rPr>
                <w:rFonts w:asciiTheme="minorEastAsia" w:hAnsiTheme="minorEastAsia" w:hint="eastAsia"/>
                <w:sz w:val="21"/>
                <w:szCs w:val="21"/>
                <w:shd w:val="clear" w:color="auto" w:fill="auto"/>
              </w:rPr>
              <w:t>uration</w:t>
            </w:r>
          </w:p>
        </w:tc>
        <w:tc>
          <w:tcPr>
            <w:tcW w:w="1701"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持续时间</w:t>
            </w:r>
          </w:p>
        </w:tc>
        <w:tc>
          <w:tcPr>
            <w:tcW w:w="3969"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p>
        </w:tc>
      </w:tr>
      <w:tr w:rsidR="00842928" w:rsidRPr="00570205" w:rsidTr="00842928">
        <w:trPr>
          <w:jc w:val="center"/>
        </w:trPr>
        <w:tc>
          <w:tcPr>
            <w:tcW w:w="1567" w:type="dxa"/>
          </w:tcPr>
          <w:p w:rsidR="00842928" w:rsidRDefault="00842928" w:rsidP="00777DE9">
            <w:pPr>
              <w:pStyle w:val="a5"/>
              <w:spacing w:line="360" w:lineRule="auto"/>
              <w:ind w:leftChars="0" w:left="0" w:firstLine="0"/>
              <w:jc w:val="left"/>
              <w:rPr>
                <w:rFonts w:asciiTheme="minorEastAsia" w:hAnsiTheme="minorEastAsia"/>
                <w:sz w:val="21"/>
                <w:szCs w:val="21"/>
                <w:shd w:val="clear" w:color="auto" w:fill="auto"/>
              </w:rPr>
            </w:pPr>
            <w:proofErr w:type="spellStart"/>
            <w:r>
              <w:rPr>
                <w:rFonts w:asciiTheme="minorEastAsia" w:hAnsiTheme="minorEastAsia" w:hint="eastAsia"/>
                <w:sz w:val="21"/>
                <w:szCs w:val="21"/>
                <w:shd w:val="clear" w:color="auto" w:fill="auto"/>
              </w:rPr>
              <w:t>advID</w:t>
            </w:r>
            <w:proofErr w:type="spellEnd"/>
          </w:p>
        </w:tc>
        <w:tc>
          <w:tcPr>
            <w:tcW w:w="1701" w:type="dxa"/>
          </w:tcPr>
          <w:p w:rsidR="00842928" w:rsidRPr="00570205" w:rsidRDefault="00842928" w:rsidP="00777DE9">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广告ID</w:t>
            </w:r>
          </w:p>
        </w:tc>
        <w:tc>
          <w:tcPr>
            <w:tcW w:w="3969" w:type="dxa"/>
          </w:tcPr>
          <w:p w:rsidR="00842928" w:rsidRPr="00570205" w:rsidRDefault="00842928" w:rsidP="00842928">
            <w:pPr>
              <w:pStyle w:val="a5"/>
              <w:spacing w:line="360" w:lineRule="auto"/>
              <w:ind w:leftChars="0" w:left="0" w:firstLine="0"/>
              <w:jc w:val="left"/>
              <w:rPr>
                <w:rFonts w:asciiTheme="minorEastAsia" w:hAnsiTheme="minorEastAsia"/>
                <w:sz w:val="21"/>
                <w:szCs w:val="21"/>
                <w:shd w:val="clear" w:color="auto" w:fill="auto"/>
              </w:rPr>
            </w:pPr>
            <w:r>
              <w:rPr>
                <w:rFonts w:asciiTheme="minorEastAsia" w:hAnsiTheme="minorEastAsia" w:hint="eastAsia"/>
                <w:sz w:val="21"/>
                <w:szCs w:val="21"/>
                <w:shd w:val="clear" w:color="auto" w:fill="auto"/>
              </w:rPr>
              <w:t>要发送的广告ID，该广告只能属于承包该套餐的广告商</w:t>
            </w:r>
          </w:p>
        </w:tc>
      </w:tr>
    </w:tbl>
    <w:p w:rsidR="00842928" w:rsidRDefault="00842928" w:rsidP="00B34BF6">
      <w:pPr>
        <w:pStyle w:val="a5"/>
        <w:spacing w:line="360" w:lineRule="auto"/>
        <w:ind w:left="-10"/>
        <w:rPr>
          <w:sz w:val="24"/>
          <w:szCs w:val="24"/>
          <w:shd w:val="clear" w:color="auto" w:fill="auto"/>
        </w:rPr>
      </w:pPr>
      <w:r>
        <w:rPr>
          <w:rFonts w:hint="eastAsia"/>
          <w:sz w:val="24"/>
          <w:szCs w:val="24"/>
          <w:shd w:val="clear" w:color="auto" w:fill="auto"/>
        </w:rPr>
        <w:lastRenderedPageBreak/>
        <w:t>注意同一个广告套餐的广告内容发布计划不得出现时间安排上的冲突，否则会造成发送器的混乱。</w:t>
      </w:r>
    </w:p>
    <w:p w:rsidR="00842928" w:rsidRDefault="00842928" w:rsidP="00B34BF6">
      <w:pPr>
        <w:pStyle w:val="a5"/>
        <w:spacing w:line="360" w:lineRule="auto"/>
        <w:ind w:left="-10"/>
        <w:rPr>
          <w:sz w:val="24"/>
          <w:szCs w:val="24"/>
          <w:shd w:val="clear" w:color="auto" w:fill="auto"/>
        </w:rPr>
      </w:pPr>
      <w:r>
        <w:rPr>
          <w:rFonts w:hint="eastAsia"/>
          <w:sz w:val="24"/>
          <w:szCs w:val="24"/>
          <w:shd w:val="clear" w:color="auto" w:fill="auto"/>
        </w:rPr>
        <w:t>某套餐的发送编排有更新时，播控服务器应将其通知给该套餐关联的所有发送器，并将新的广告内容传递给发送器，这样发送器在本地就可以按照计划打包发送广告数据了。</w:t>
      </w:r>
    </w:p>
    <w:p w:rsidR="00842928" w:rsidRPr="00842928" w:rsidRDefault="00842928" w:rsidP="00B34BF6">
      <w:pPr>
        <w:pStyle w:val="a5"/>
        <w:spacing w:line="360" w:lineRule="auto"/>
        <w:ind w:left="-10"/>
        <w:rPr>
          <w:sz w:val="24"/>
          <w:szCs w:val="24"/>
          <w:shd w:val="clear" w:color="auto" w:fill="auto"/>
        </w:rPr>
      </w:pPr>
      <w:r>
        <w:rPr>
          <w:rFonts w:hint="eastAsia"/>
          <w:sz w:val="24"/>
          <w:szCs w:val="24"/>
          <w:shd w:val="clear" w:color="auto" w:fill="auto"/>
        </w:rPr>
        <w:t>注意，如果套餐是视频广告，则发送器除了按照规划发送视频码流之外，还应该发送</w:t>
      </w:r>
      <w:r>
        <w:rPr>
          <w:rFonts w:hint="eastAsia"/>
          <w:sz w:val="24"/>
          <w:szCs w:val="24"/>
          <w:shd w:val="clear" w:color="auto" w:fill="auto"/>
        </w:rPr>
        <w:t>EIT_P/F</w:t>
      </w:r>
      <w:r>
        <w:rPr>
          <w:rFonts w:hint="eastAsia"/>
          <w:sz w:val="24"/>
          <w:szCs w:val="24"/>
          <w:shd w:val="clear" w:color="auto" w:fill="auto"/>
        </w:rPr>
        <w:t>（其中的</w:t>
      </w:r>
      <w:proofErr w:type="spellStart"/>
      <w:r>
        <w:rPr>
          <w:rFonts w:hint="eastAsia"/>
          <w:sz w:val="24"/>
          <w:szCs w:val="24"/>
          <w:shd w:val="clear" w:color="auto" w:fill="auto"/>
        </w:rPr>
        <w:t>EventID</w:t>
      </w:r>
      <w:proofErr w:type="spellEnd"/>
      <w:r>
        <w:rPr>
          <w:rFonts w:hint="eastAsia"/>
          <w:sz w:val="24"/>
          <w:szCs w:val="24"/>
          <w:shd w:val="clear" w:color="auto" w:fill="auto"/>
        </w:rPr>
        <w:t>等于</w:t>
      </w:r>
      <w:proofErr w:type="spellStart"/>
      <w:r>
        <w:rPr>
          <w:rFonts w:hint="eastAsia"/>
          <w:sz w:val="24"/>
          <w:szCs w:val="24"/>
          <w:shd w:val="clear" w:color="auto" w:fill="auto"/>
        </w:rPr>
        <w:t>AdvID</w:t>
      </w:r>
      <w:proofErr w:type="spellEnd"/>
      <w:r>
        <w:rPr>
          <w:rFonts w:hint="eastAsia"/>
          <w:sz w:val="24"/>
          <w:szCs w:val="24"/>
          <w:shd w:val="clear" w:color="auto" w:fill="auto"/>
        </w:rPr>
        <w:t>）。</w:t>
      </w:r>
    </w:p>
    <w:p w:rsidR="009E4A41" w:rsidRDefault="00DF7BEA" w:rsidP="00DF7BEA">
      <w:pPr>
        <w:pStyle w:val="2"/>
      </w:pPr>
      <w:bookmarkStart w:id="96" w:name="_Toc452383301"/>
      <w:r>
        <w:rPr>
          <w:rFonts w:hint="eastAsia"/>
        </w:rPr>
        <w:t>数据统计</w:t>
      </w:r>
      <w:bookmarkEnd w:id="96"/>
    </w:p>
    <w:p w:rsidR="00DF7BEA" w:rsidRDefault="00DF7BEA" w:rsidP="00DF7BEA">
      <w:pPr>
        <w:pStyle w:val="a5"/>
        <w:spacing w:line="360" w:lineRule="auto"/>
        <w:ind w:left="-10"/>
        <w:rPr>
          <w:sz w:val="24"/>
          <w:szCs w:val="24"/>
          <w:shd w:val="clear" w:color="auto" w:fill="auto"/>
        </w:rPr>
      </w:pPr>
      <w:r w:rsidRPr="00DF7BEA">
        <w:rPr>
          <w:rFonts w:hint="eastAsia"/>
          <w:sz w:val="24"/>
          <w:szCs w:val="24"/>
          <w:shd w:val="clear" w:color="auto" w:fill="auto"/>
        </w:rPr>
        <w:t>数据统计主要是对广告播放数据进行统计，其属性如下：</w:t>
      </w:r>
    </w:p>
    <w:tbl>
      <w:tblPr>
        <w:tblStyle w:val="a9"/>
        <w:tblW w:w="0" w:type="auto"/>
        <w:tblInd w:w="-10" w:type="dxa"/>
        <w:tblLook w:val="04A0" w:firstRow="1" w:lastRow="0" w:firstColumn="1" w:lastColumn="0" w:noHBand="0" w:noVBand="1"/>
      </w:tblPr>
      <w:tblGrid>
        <w:gridCol w:w="2840"/>
        <w:gridCol w:w="2841"/>
        <w:gridCol w:w="2841"/>
      </w:tblGrid>
      <w:tr w:rsidR="00DF7BEA" w:rsidTr="00540ACE">
        <w:tc>
          <w:tcPr>
            <w:tcW w:w="2840" w:type="dxa"/>
            <w:shd w:val="clear" w:color="auto" w:fill="C6D9F1" w:themeFill="text2" w:themeFillTint="33"/>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属性</w:t>
            </w:r>
          </w:p>
        </w:tc>
        <w:tc>
          <w:tcPr>
            <w:tcW w:w="2841" w:type="dxa"/>
            <w:shd w:val="clear" w:color="auto" w:fill="C6D9F1" w:themeFill="text2" w:themeFillTint="33"/>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说明</w:t>
            </w:r>
          </w:p>
        </w:tc>
        <w:tc>
          <w:tcPr>
            <w:tcW w:w="2841" w:type="dxa"/>
            <w:shd w:val="clear" w:color="auto" w:fill="C6D9F1" w:themeFill="text2" w:themeFillTint="33"/>
          </w:tcPr>
          <w:p w:rsidR="00DF7BEA" w:rsidRDefault="00DF7BEA" w:rsidP="00DF7BEA">
            <w:pPr>
              <w:pStyle w:val="a5"/>
              <w:spacing w:line="360" w:lineRule="auto"/>
              <w:ind w:leftChars="0" w:left="0" w:firstLine="0"/>
              <w:rPr>
                <w:sz w:val="24"/>
                <w:szCs w:val="24"/>
                <w:shd w:val="clear" w:color="auto" w:fill="auto"/>
              </w:rPr>
            </w:pPr>
            <w:r>
              <w:rPr>
                <w:rFonts w:hint="eastAsia"/>
                <w:sz w:val="24"/>
                <w:szCs w:val="24"/>
                <w:shd w:val="clear" w:color="auto" w:fill="auto"/>
              </w:rPr>
              <w:t>备注</w:t>
            </w:r>
          </w:p>
        </w:tc>
      </w:tr>
      <w:tr w:rsidR="00DF7BEA" w:rsidTr="00DF7BEA">
        <w:tc>
          <w:tcPr>
            <w:tcW w:w="2840"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advID</w:t>
            </w:r>
            <w:proofErr w:type="spellEnd"/>
          </w:p>
        </w:tc>
        <w:tc>
          <w:tcPr>
            <w:tcW w:w="2841"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广告ID</w:t>
            </w:r>
          </w:p>
        </w:tc>
        <w:tc>
          <w:tcPr>
            <w:tcW w:w="2841"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广告ID</w:t>
            </w:r>
          </w:p>
        </w:tc>
      </w:tr>
      <w:tr w:rsidR="00DF7BEA" w:rsidTr="00DF7BEA">
        <w:tc>
          <w:tcPr>
            <w:tcW w:w="2840" w:type="dxa"/>
          </w:tcPr>
          <w:p w:rsidR="00DF7BEA" w:rsidRPr="004214CE" w:rsidRDefault="00DF7BEA"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stb</w:t>
            </w:r>
            <w:r w:rsidR="004214CE" w:rsidRPr="004214CE">
              <w:rPr>
                <w:rFonts w:asciiTheme="minorEastAsia" w:hAnsiTheme="minorEastAsia" w:hint="eastAsia"/>
                <w:sz w:val="21"/>
                <w:szCs w:val="21"/>
              </w:rPr>
              <w:t>S</w:t>
            </w:r>
            <w:r w:rsidRPr="004214CE">
              <w:rPr>
                <w:rFonts w:asciiTheme="minorEastAsia" w:hAnsiTheme="minorEastAsia"/>
                <w:sz w:val="21"/>
                <w:szCs w:val="21"/>
                <w:shd w:val="clear" w:color="auto" w:fill="auto"/>
              </w:rPr>
              <w:t>erial</w:t>
            </w:r>
            <w:r w:rsidRPr="004214CE">
              <w:rPr>
                <w:rFonts w:asciiTheme="minorEastAsia" w:hAnsiTheme="minorEastAsia" w:hint="eastAsia"/>
                <w:sz w:val="21"/>
                <w:szCs w:val="21"/>
                <w:shd w:val="clear" w:color="auto" w:fill="auto"/>
              </w:rPr>
              <w:t>N</w:t>
            </w:r>
            <w:r w:rsidRPr="004214CE">
              <w:rPr>
                <w:rFonts w:asciiTheme="minorEastAsia" w:hAnsiTheme="minorEastAsia"/>
                <w:sz w:val="21"/>
                <w:szCs w:val="21"/>
                <w:shd w:val="clear" w:color="auto" w:fill="auto"/>
              </w:rPr>
              <w:t>umber</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机顶盒序列号</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播放该条广告的机顶盒</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playDate</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播放时间</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广告在终端播放的时间</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4214CE">
              <w:rPr>
                <w:rFonts w:asciiTheme="minorEastAsia" w:hAnsiTheme="minorEastAsia" w:hint="eastAsia"/>
                <w:sz w:val="21"/>
                <w:szCs w:val="21"/>
                <w:shd w:val="clear" w:color="auto" w:fill="auto"/>
              </w:rPr>
              <w:t>showDate</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广告显示的时间</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广告在电视屏幕显示的时间</w:t>
            </w:r>
          </w:p>
        </w:tc>
      </w:tr>
      <w:tr w:rsidR="00DF7BEA" w:rsidTr="00DF7BEA">
        <w:tc>
          <w:tcPr>
            <w:tcW w:w="2840"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proofErr w:type="spellStart"/>
            <w:r w:rsidRPr="005C2FB4">
              <w:rPr>
                <w:rFonts w:asciiTheme="minorEastAsia" w:hAnsiTheme="minorEastAsia" w:cs="Tahoma"/>
                <w:color w:val="434343"/>
                <w:sz w:val="21"/>
                <w:szCs w:val="21"/>
                <w:shd w:val="clear" w:color="auto" w:fill="auto"/>
              </w:rPr>
              <w:t>smartcard</w:t>
            </w:r>
            <w:r w:rsidRPr="005C2FB4">
              <w:rPr>
                <w:rFonts w:asciiTheme="minorEastAsia" w:hAnsiTheme="minorEastAsia" w:cs="Tahoma" w:hint="eastAsia"/>
                <w:color w:val="434343"/>
                <w:sz w:val="21"/>
                <w:szCs w:val="21"/>
                <w:shd w:val="clear" w:color="auto" w:fill="auto"/>
              </w:rPr>
              <w:t>ID</w:t>
            </w:r>
            <w:proofErr w:type="spellEnd"/>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智能卡ID</w:t>
            </w:r>
          </w:p>
        </w:tc>
        <w:tc>
          <w:tcPr>
            <w:tcW w:w="2841" w:type="dxa"/>
          </w:tcPr>
          <w:p w:rsidR="00DF7BEA" w:rsidRPr="004214CE" w:rsidRDefault="004214CE" w:rsidP="00DF7BEA">
            <w:pPr>
              <w:pStyle w:val="a5"/>
              <w:spacing w:line="360" w:lineRule="auto"/>
              <w:ind w:leftChars="0" w:left="0" w:firstLine="0"/>
              <w:rPr>
                <w:rFonts w:asciiTheme="minorEastAsia" w:hAnsiTheme="minorEastAsia"/>
                <w:sz w:val="21"/>
                <w:szCs w:val="21"/>
                <w:shd w:val="clear" w:color="auto" w:fill="auto"/>
              </w:rPr>
            </w:pPr>
            <w:r w:rsidRPr="004214CE">
              <w:rPr>
                <w:rFonts w:asciiTheme="minorEastAsia" w:hAnsiTheme="minorEastAsia" w:hint="eastAsia"/>
                <w:sz w:val="21"/>
                <w:szCs w:val="21"/>
                <w:shd w:val="clear" w:color="auto" w:fill="auto"/>
              </w:rPr>
              <w:t>智能卡ID</w:t>
            </w:r>
          </w:p>
        </w:tc>
      </w:tr>
    </w:tbl>
    <w:p w:rsidR="009E4A41" w:rsidRDefault="009E4A41" w:rsidP="009E4A41">
      <w:pPr>
        <w:pStyle w:val="a5"/>
        <w:ind w:left="-10"/>
        <w:rPr>
          <w:sz w:val="24"/>
          <w:szCs w:val="24"/>
        </w:rPr>
      </w:pPr>
    </w:p>
    <w:p w:rsidR="00D7008A" w:rsidRDefault="00D7008A" w:rsidP="00F209B4">
      <w:pPr>
        <w:pStyle w:val="2"/>
        <w:spacing w:line="360" w:lineRule="auto"/>
      </w:pPr>
      <w:bookmarkStart w:id="97" w:name="_Toc450575563"/>
      <w:bookmarkStart w:id="98" w:name="_Toc450576124"/>
      <w:bookmarkStart w:id="99" w:name="_Toc452383302"/>
      <w:r>
        <w:rPr>
          <w:rFonts w:hint="eastAsia"/>
        </w:rPr>
        <w:t>资源文件</w:t>
      </w:r>
      <w:bookmarkEnd w:id="97"/>
      <w:bookmarkEnd w:id="98"/>
      <w:bookmarkEnd w:id="99"/>
    </w:p>
    <w:p w:rsidR="00644C98" w:rsidRPr="00644C98" w:rsidRDefault="00644C98" w:rsidP="00644C98">
      <w:pPr>
        <w:pStyle w:val="a5"/>
        <w:spacing w:line="360" w:lineRule="auto"/>
        <w:ind w:left="-1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广告播控服务器系统应维护  1套资源文件，其中包含如下内容：</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广告</w:t>
      </w:r>
      <w:proofErr w:type="gramStart"/>
      <w:r w:rsidRPr="00644C98">
        <w:rPr>
          <w:rFonts w:asciiTheme="minorEastAsia" w:hAnsiTheme="minorEastAsia" w:hint="eastAsia"/>
          <w:sz w:val="24"/>
          <w:szCs w:val="24"/>
          <w:shd w:val="clear" w:color="auto" w:fill="auto"/>
        </w:rPr>
        <w:t>商相关</w:t>
      </w:r>
      <w:proofErr w:type="gramEnd"/>
      <w:r w:rsidRPr="00644C98">
        <w:rPr>
          <w:rFonts w:asciiTheme="minorEastAsia" w:hAnsiTheme="minorEastAsia" w:hint="eastAsia"/>
          <w:sz w:val="24"/>
          <w:szCs w:val="24"/>
          <w:shd w:val="clear" w:color="auto" w:fill="auto"/>
        </w:rPr>
        <w:t>媒体资源：主要包括广告商发布广告时提交的照片和视频</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所有系统账户提交的图片资源，比如头像等</w:t>
      </w:r>
    </w:p>
    <w:p w:rsidR="00644C98" w:rsidRPr="00644C98" w:rsidRDefault="00644C98" w:rsidP="00644C98">
      <w:pPr>
        <w:pStyle w:val="a5"/>
        <w:numPr>
          <w:ilvl w:val="0"/>
          <w:numId w:val="8"/>
        </w:numPr>
        <w:spacing w:line="360" w:lineRule="auto"/>
        <w:ind w:leftChars="0"/>
        <w:rPr>
          <w:rFonts w:asciiTheme="minorEastAsia" w:hAnsiTheme="minorEastAsia"/>
          <w:sz w:val="24"/>
          <w:szCs w:val="24"/>
          <w:shd w:val="clear" w:color="auto" w:fill="auto"/>
        </w:rPr>
      </w:pPr>
      <w:r w:rsidRPr="00644C98">
        <w:rPr>
          <w:rFonts w:asciiTheme="minorEastAsia" w:hAnsiTheme="minorEastAsia" w:hint="eastAsia"/>
          <w:sz w:val="24"/>
          <w:szCs w:val="24"/>
          <w:shd w:val="clear" w:color="auto" w:fill="auto"/>
        </w:rPr>
        <w:t>其它可能需要的资源</w:t>
      </w:r>
    </w:p>
    <w:p w:rsidR="00D7008A" w:rsidRPr="005C2FB4" w:rsidRDefault="00644C98" w:rsidP="00F209B4">
      <w:pPr>
        <w:pStyle w:val="a5"/>
        <w:spacing w:line="360" w:lineRule="auto"/>
        <w:ind w:left="-10"/>
        <w:rPr>
          <w:shd w:val="clear" w:color="auto" w:fill="auto"/>
        </w:rPr>
      </w:pPr>
      <w:r w:rsidRPr="005C2FB4">
        <w:rPr>
          <w:rFonts w:hint="eastAsia"/>
          <w:shd w:val="clear" w:color="auto" w:fill="auto"/>
        </w:rPr>
        <w:t xml:space="preserve"> </w:t>
      </w:r>
    </w:p>
    <w:p w:rsidR="00D7008A" w:rsidRDefault="002071EF" w:rsidP="00F209B4">
      <w:pPr>
        <w:pStyle w:val="1"/>
        <w:spacing w:line="360" w:lineRule="auto"/>
      </w:pPr>
      <w:r>
        <w:lastRenderedPageBreak/>
        <w:tab/>
      </w:r>
      <w:bookmarkStart w:id="100" w:name="_Toc450575574"/>
      <w:bookmarkStart w:id="101" w:name="_Toc450576135"/>
      <w:bookmarkStart w:id="102" w:name="_Toc452383303"/>
      <w:r w:rsidR="00D7008A">
        <w:rPr>
          <w:rFonts w:hint="eastAsia"/>
        </w:rPr>
        <w:t>数据统计和分析</w:t>
      </w:r>
      <w:bookmarkEnd w:id="100"/>
      <w:bookmarkEnd w:id="101"/>
      <w:bookmarkEnd w:id="102"/>
    </w:p>
    <w:p w:rsidR="00A52612" w:rsidRPr="00A52612" w:rsidRDefault="00A52612" w:rsidP="00A52612">
      <w:pPr>
        <w:pStyle w:val="a5"/>
        <w:spacing w:line="360" w:lineRule="auto"/>
        <w:ind w:leftChars="22" w:left="46"/>
        <w:rPr>
          <w:sz w:val="24"/>
          <w:szCs w:val="24"/>
          <w:shd w:val="clear" w:color="auto" w:fill="auto"/>
        </w:rPr>
      </w:pPr>
      <w:r w:rsidRPr="00A52612">
        <w:rPr>
          <w:rFonts w:hint="eastAsia"/>
          <w:sz w:val="24"/>
          <w:szCs w:val="24"/>
          <w:shd w:val="clear" w:color="auto" w:fill="auto"/>
        </w:rPr>
        <w:t>广告播控服务器应为广告运营商提供广告数据分析功能。</w:t>
      </w:r>
    </w:p>
    <w:p w:rsidR="00D7008A" w:rsidRDefault="00D7008A" w:rsidP="00F209B4">
      <w:pPr>
        <w:pStyle w:val="2"/>
        <w:spacing w:line="360" w:lineRule="auto"/>
      </w:pPr>
      <w:bookmarkStart w:id="103" w:name="_Toc450575575"/>
      <w:bookmarkStart w:id="104" w:name="_Toc450576136"/>
      <w:bookmarkStart w:id="105" w:name="_Toc452383304"/>
      <w:r>
        <w:rPr>
          <w:rFonts w:hint="eastAsia"/>
        </w:rPr>
        <w:t>运营统计报表</w:t>
      </w:r>
      <w:bookmarkEnd w:id="103"/>
      <w:bookmarkEnd w:id="104"/>
      <w:bookmarkEnd w:id="105"/>
    </w:p>
    <w:p w:rsidR="00A52612" w:rsidRPr="00A52612" w:rsidRDefault="00A52612" w:rsidP="00A52612">
      <w:pPr>
        <w:pStyle w:val="a5"/>
        <w:spacing w:line="360" w:lineRule="auto"/>
        <w:ind w:left="-10"/>
        <w:rPr>
          <w:sz w:val="24"/>
          <w:szCs w:val="24"/>
          <w:shd w:val="clear" w:color="auto" w:fill="auto"/>
        </w:rPr>
      </w:pPr>
      <w:r w:rsidRPr="00A52612">
        <w:rPr>
          <w:rFonts w:hint="eastAsia"/>
          <w:sz w:val="24"/>
          <w:szCs w:val="24"/>
          <w:shd w:val="clear" w:color="auto" w:fill="auto"/>
        </w:rPr>
        <w:t>广告运营相关的统计报表的生成和查看由广告运营商或者广告商角色完成。</w:t>
      </w:r>
    </w:p>
    <w:p w:rsidR="00A52612" w:rsidRPr="00A52612" w:rsidRDefault="00A52612" w:rsidP="00A52612">
      <w:pPr>
        <w:pStyle w:val="a5"/>
        <w:spacing w:line="360" w:lineRule="auto"/>
        <w:ind w:left="-10"/>
        <w:rPr>
          <w:sz w:val="24"/>
          <w:szCs w:val="24"/>
          <w:shd w:val="clear" w:color="auto" w:fill="auto"/>
        </w:rPr>
      </w:pPr>
      <w:r w:rsidRPr="00A52612">
        <w:rPr>
          <w:rFonts w:hint="eastAsia"/>
          <w:sz w:val="24"/>
          <w:szCs w:val="24"/>
          <w:shd w:val="clear" w:color="auto" w:fill="auto"/>
        </w:rPr>
        <w:t>可以分类统计广告各种运营数据，主要包括：</w:t>
      </w:r>
    </w:p>
    <w:p w:rsidR="00A52612" w:rsidRDefault="00A52612" w:rsidP="00A52612">
      <w:pPr>
        <w:pStyle w:val="a5"/>
        <w:numPr>
          <w:ilvl w:val="0"/>
          <w:numId w:val="13"/>
        </w:numPr>
        <w:spacing w:line="360" w:lineRule="auto"/>
        <w:ind w:leftChars="0"/>
        <w:rPr>
          <w:sz w:val="24"/>
          <w:szCs w:val="24"/>
          <w:shd w:val="clear" w:color="auto" w:fill="auto"/>
        </w:rPr>
      </w:pPr>
      <w:r w:rsidRPr="00A52612">
        <w:rPr>
          <w:rFonts w:hint="eastAsia"/>
          <w:sz w:val="24"/>
          <w:szCs w:val="24"/>
          <w:shd w:val="clear" w:color="auto" w:fill="auto"/>
        </w:rPr>
        <w:t>查看某个广告在一定时间内的曝光率</w:t>
      </w:r>
    </w:p>
    <w:p w:rsidR="00480F09" w:rsidRPr="00A52612" w:rsidRDefault="00480F09" w:rsidP="00A52612">
      <w:pPr>
        <w:pStyle w:val="a5"/>
        <w:numPr>
          <w:ilvl w:val="0"/>
          <w:numId w:val="13"/>
        </w:numPr>
        <w:spacing w:line="360" w:lineRule="auto"/>
        <w:ind w:leftChars="0"/>
        <w:rPr>
          <w:sz w:val="24"/>
          <w:szCs w:val="24"/>
          <w:shd w:val="clear" w:color="auto" w:fill="auto"/>
        </w:rPr>
      </w:pPr>
      <w:r>
        <w:rPr>
          <w:rFonts w:hint="eastAsia"/>
          <w:sz w:val="24"/>
          <w:szCs w:val="24"/>
          <w:shd w:val="clear" w:color="auto" w:fill="auto"/>
        </w:rPr>
        <w:t>查看某个广告在一定时间内的点击率</w:t>
      </w:r>
    </w:p>
    <w:p w:rsidR="00842928" w:rsidRPr="00A52612" w:rsidRDefault="00842928" w:rsidP="00A52612">
      <w:pPr>
        <w:pStyle w:val="a5"/>
        <w:numPr>
          <w:ilvl w:val="0"/>
          <w:numId w:val="13"/>
        </w:numPr>
        <w:spacing w:line="360" w:lineRule="auto"/>
        <w:ind w:leftChars="0"/>
        <w:rPr>
          <w:sz w:val="24"/>
          <w:szCs w:val="24"/>
          <w:shd w:val="clear" w:color="auto" w:fill="auto"/>
        </w:rPr>
      </w:pPr>
      <w:r>
        <w:rPr>
          <w:rFonts w:hint="eastAsia"/>
          <w:sz w:val="24"/>
          <w:szCs w:val="24"/>
          <w:shd w:val="clear" w:color="auto" w:fill="auto"/>
        </w:rPr>
        <w:t>查看全体或者某个广告附加的</w:t>
      </w:r>
      <w:r>
        <w:rPr>
          <w:rFonts w:hint="eastAsia"/>
          <w:sz w:val="24"/>
          <w:szCs w:val="24"/>
          <w:shd w:val="clear" w:color="auto" w:fill="auto"/>
        </w:rPr>
        <w:t>Web</w:t>
      </w:r>
      <w:r>
        <w:rPr>
          <w:rFonts w:hint="eastAsia"/>
          <w:sz w:val="24"/>
          <w:szCs w:val="24"/>
          <w:shd w:val="clear" w:color="auto" w:fill="auto"/>
        </w:rPr>
        <w:t>链接的点击率</w:t>
      </w:r>
    </w:p>
    <w:p w:rsidR="00A52612" w:rsidRDefault="00A52612" w:rsidP="00A52612">
      <w:pPr>
        <w:pStyle w:val="a5"/>
        <w:numPr>
          <w:ilvl w:val="0"/>
          <w:numId w:val="13"/>
        </w:numPr>
        <w:spacing w:line="360" w:lineRule="auto"/>
        <w:ind w:leftChars="0"/>
        <w:rPr>
          <w:sz w:val="24"/>
          <w:szCs w:val="24"/>
          <w:shd w:val="clear" w:color="auto" w:fill="auto"/>
        </w:rPr>
      </w:pPr>
      <w:r w:rsidRPr="00A52612">
        <w:rPr>
          <w:rFonts w:hint="eastAsia"/>
          <w:sz w:val="24"/>
          <w:szCs w:val="24"/>
          <w:shd w:val="clear" w:color="auto" w:fill="auto"/>
        </w:rPr>
        <w:t>广告商</w:t>
      </w:r>
      <w:r w:rsidR="005D04BB">
        <w:rPr>
          <w:rFonts w:hint="eastAsia"/>
          <w:sz w:val="24"/>
          <w:szCs w:val="24"/>
          <w:shd w:val="clear" w:color="auto" w:fill="auto"/>
        </w:rPr>
        <w:t>查看</w:t>
      </w:r>
      <w:r w:rsidRPr="00A52612">
        <w:rPr>
          <w:rFonts w:hint="eastAsia"/>
          <w:sz w:val="24"/>
          <w:szCs w:val="24"/>
          <w:shd w:val="clear" w:color="auto" w:fill="auto"/>
        </w:rPr>
        <w:t>在某个周期内（比如一周</w:t>
      </w:r>
      <w:r>
        <w:rPr>
          <w:rFonts w:hint="eastAsia"/>
          <w:sz w:val="24"/>
          <w:szCs w:val="24"/>
          <w:shd w:val="clear" w:color="auto" w:fill="auto"/>
        </w:rPr>
        <w:t>、</w:t>
      </w:r>
      <w:r w:rsidRPr="00A52612">
        <w:rPr>
          <w:rFonts w:hint="eastAsia"/>
          <w:sz w:val="24"/>
          <w:szCs w:val="24"/>
          <w:shd w:val="clear" w:color="auto" w:fill="auto"/>
        </w:rPr>
        <w:t>一个月</w:t>
      </w:r>
      <w:r>
        <w:rPr>
          <w:rFonts w:hint="eastAsia"/>
          <w:sz w:val="24"/>
          <w:szCs w:val="24"/>
          <w:shd w:val="clear" w:color="auto" w:fill="auto"/>
        </w:rPr>
        <w:t>、</w:t>
      </w:r>
      <w:r w:rsidRPr="00A52612">
        <w:rPr>
          <w:rFonts w:hint="eastAsia"/>
          <w:sz w:val="24"/>
          <w:szCs w:val="24"/>
          <w:shd w:val="clear" w:color="auto" w:fill="auto"/>
        </w:rPr>
        <w:t>一年等）所有广告的整体情况</w:t>
      </w:r>
    </w:p>
    <w:p w:rsidR="00870221" w:rsidRPr="006B4EAE" w:rsidRDefault="006B4EAE" w:rsidP="006B4EAE">
      <w:pPr>
        <w:pStyle w:val="a5"/>
        <w:numPr>
          <w:ilvl w:val="0"/>
          <w:numId w:val="13"/>
        </w:numPr>
        <w:spacing w:line="360" w:lineRule="auto"/>
        <w:ind w:leftChars="0"/>
        <w:rPr>
          <w:sz w:val="24"/>
          <w:szCs w:val="24"/>
          <w:shd w:val="clear" w:color="auto" w:fill="auto"/>
        </w:rPr>
      </w:pPr>
      <w:r w:rsidRPr="006B4EAE">
        <w:rPr>
          <w:rFonts w:hint="eastAsia"/>
          <w:sz w:val="24"/>
          <w:szCs w:val="24"/>
          <w:shd w:val="clear" w:color="auto" w:fill="auto"/>
        </w:rPr>
        <w:t>可以查看</w:t>
      </w:r>
      <w:r w:rsidRPr="006B4EAE">
        <w:rPr>
          <w:sz w:val="24"/>
          <w:szCs w:val="24"/>
          <w:shd w:val="clear" w:color="auto" w:fill="auto"/>
        </w:rPr>
        <w:t>各个</w:t>
      </w:r>
      <w:r w:rsidRPr="006B4EAE">
        <w:rPr>
          <w:rFonts w:hint="eastAsia"/>
          <w:sz w:val="24"/>
          <w:szCs w:val="24"/>
          <w:shd w:val="clear" w:color="auto" w:fill="auto"/>
        </w:rPr>
        <w:t>已</w:t>
      </w:r>
      <w:r w:rsidRPr="006B4EAE">
        <w:rPr>
          <w:sz w:val="24"/>
          <w:szCs w:val="24"/>
          <w:shd w:val="clear" w:color="auto" w:fill="auto"/>
        </w:rPr>
        <w:t>运营</w:t>
      </w:r>
      <w:r w:rsidRPr="006B4EAE">
        <w:rPr>
          <w:rFonts w:hint="eastAsia"/>
          <w:sz w:val="24"/>
          <w:szCs w:val="24"/>
          <w:shd w:val="clear" w:color="auto" w:fill="auto"/>
        </w:rPr>
        <w:t>状态</w:t>
      </w:r>
      <w:r w:rsidRPr="006B4EAE">
        <w:rPr>
          <w:sz w:val="24"/>
          <w:szCs w:val="24"/>
          <w:shd w:val="clear" w:color="auto" w:fill="auto"/>
        </w:rPr>
        <w:t>及历史</w:t>
      </w:r>
      <w:r w:rsidRPr="006B4EAE">
        <w:rPr>
          <w:rFonts w:hint="eastAsia"/>
          <w:sz w:val="24"/>
          <w:szCs w:val="24"/>
          <w:shd w:val="clear" w:color="auto" w:fill="auto"/>
        </w:rPr>
        <w:t>曾经</w:t>
      </w:r>
      <w:r w:rsidRPr="006B4EAE">
        <w:rPr>
          <w:sz w:val="24"/>
          <w:szCs w:val="24"/>
          <w:shd w:val="clear" w:color="auto" w:fill="auto"/>
        </w:rPr>
        <w:t>有过已运营</w:t>
      </w:r>
      <w:r w:rsidRPr="006B4EAE">
        <w:rPr>
          <w:rFonts w:hint="eastAsia"/>
          <w:sz w:val="24"/>
          <w:szCs w:val="24"/>
          <w:shd w:val="clear" w:color="auto" w:fill="auto"/>
        </w:rPr>
        <w:t>状态</w:t>
      </w:r>
      <w:r w:rsidRPr="006B4EAE">
        <w:rPr>
          <w:sz w:val="24"/>
          <w:szCs w:val="24"/>
          <w:shd w:val="clear" w:color="auto" w:fill="auto"/>
        </w:rPr>
        <w:t>的广告套餐</w:t>
      </w:r>
      <w:r w:rsidRPr="006B4EAE">
        <w:rPr>
          <w:rFonts w:hint="eastAsia"/>
          <w:sz w:val="24"/>
          <w:szCs w:val="24"/>
          <w:shd w:val="clear" w:color="auto" w:fill="auto"/>
        </w:rPr>
        <w:t>列表</w:t>
      </w:r>
    </w:p>
    <w:p w:rsidR="006B4EAE" w:rsidRDefault="006B4EAE" w:rsidP="006B4EAE">
      <w:pPr>
        <w:pStyle w:val="a5"/>
        <w:numPr>
          <w:ilvl w:val="0"/>
          <w:numId w:val="13"/>
        </w:numPr>
        <w:spacing w:line="360" w:lineRule="auto"/>
        <w:ind w:leftChars="0"/>
        <w:rPr>
          <w:sz w:val="24"/>
          <w:szCs w:val="24"/>
          <w:shd w:val="clear" w:color="auto" w:fill="auto"/>
        </w:rPr>
      </w:pPr>
      <w:r w:rsidRPr="006B4EAE">
        <w:rPr>
          <w:rFonts w:hint="eastAsia"/>
          <w:sz w:val="24"/>
          <w:szCs w:val="24"/>
          <w:shd w:val="clear" w:color="auto" w:fill="auto"/>
        </w:rPr>
        <w:t>可以查看</w:t>
      </w:r>
      <w:r w:rsidRPr="006B4EAE">
        <w:rPr>
          <w:sz w:val="24"/>
          <w:szCs w:val="24"/>
          <w:shd w:val="clear" w:color="auto" w:fill="auto"/>
        </w:rPr>
        <w:t>各个运营中及历史运营过的广告</w:t>
      </w:r>
      <w:r w:rsidRPr="006B4EAE">
        <w:rPr>
          <w:rFonts w:hint="eastAsia"/>
          <w:sz w:val="24"/>
          <w:szCs w:val="24"/>
          <w:shd w:val="clear" w:color="auto" w:fill="auto"/>
        </w:rPr>
        <w:t>商</w:t>
      </w:r>
      <w:r w:rsidRPr="006B4EAE">
        <w:rPr>
          <w:sz w:val="24"/>
          <w:szCs w:val="24"/>
          <w:shd w:val="clear" w:color="auto" w:fill="auto"/>
        </w:rPr>
        <w:t>投放</w:t>
      </w:r>
      <w:r w:rsidRPr="006B4EAE">
        <w:rPr>
          <w:rFonts w:hint="eastAsia"/>
          <w:sz w:val="24"/>
          <w:szCs w:val="24"/>
          <w:shd w:val="clear" w:color="auto" w:fill="auto"/>
        </w:rPr>
        <w:t>列表</w:t>
      </w:r>
    </w:p>
    <w:p w:rsidR="006B4EAE" w:rsidRDefault="006B4EAE" w:rsidP="00870221">
      <w:pPr>
        <w:pStyle w:val="a5"/>
        <w:spacing w:line="360" w:lineRule="auto"/>
        <w:ind w:leftChars="0" w:left="0" w:firstLine="363"/>
        <w:rPr>
          <w:sz w:val="24"/>
          <w:szCs w:val="24"/>
          <w:shd w:val="clear" w:color="auto" w:fill="auto"/>
        </w:rPr>
      </w:pPr>
    </w:p>
    <w:p w:rsidR="00D7008A" w:rsidRDefault="00D7008A" w:rsidP="00F209B4">
      <w:pPr>
        <w:pStyle w:val="1"/>
        <w:spacing w:line="360" w:lineRule="auto"/>
      </w:pPr>
      <w:bookmarkStart w:id="106" w:name="_Toc450575577"/>
      <w:bookmarkStart w:id="107" w:name="_Toc450576138"/>
      <w:bookmarkStart w:id="108" w:name="_Toc452383305"/>
      <w:r>
        <w:rPr>
          <w:rFonts w:hint="eastAsia"/>
        </w:rPr>
        <w:lastRenderedPageBreak/>
        <w:t>通信协议</w:t>
      </w:r>
      <w:bookmarkEnd w:id="106"/>
      <w:bookmarkEnd w:id="107"/>
      <w:bookmarkEnd w:id="108"/>
    </w:p>
    <w:p w:rsidR="00D7008A" w:rsidRDefault="00D7008A" w:rsidP="00F209B4">
      <w:pPr>
        <w:pStyle w:val="2"/>
        <w:spacing w:line="360" w:lineRule="auto"/>
      </w:pPr>
      <w:bookmarkStart w:id="109" w:name="_Toc450575578"/>
      <w:bookmarkStart w:id="110" w:name="_Toc450576139"/>
      <w:bookmarkStart w:id="111" w:name="_Toc452383306"/>
      <w:r>
        <w:rPr>
          <w:rFonts w:hint="eastAsia"/>
        </w:rPr>
        <w:t>概述</w:t>
      </w:r>
      <w:bookmarkEnd w:id="109"/>
      <w:bookmarkEnd w:id="110"/>
      <w:bookmarkEnd w:id="111"/>
    </w:p>
    <w:p w:rsidR="00D7008A" w:rsidRPr="003C094F" w:rsidRDefault="00D7008A" w:rsidP="00F209B4">
      <w:pPr>
        <w:pStyle w:val="3"/>
        <w:spacing w:line="360" w:lineRule="auto"/>
        <w:rPr>
          <w:sz w:val="28"/>
          <w:szCs w:val="28"/>
        </w:rPr>
      </w:pPr>
      <w:bookmarkStart w:id="112" w:name="_Toc450575579"/>
      <w:bookmarkStart w:id="113" w:name="_Toc450576140"/>
      <w:bookmarkStart w:id="114" w:name="_Toc452383307"/>
      <w:r w:rsidRPr="003C094F">
        <w:rPr>
          <w:rFonts w:hint="eastAsia"/>
          <w:sz w:val="28"/>
          <w:szCs w:val="28"/>
        </w:rPr>
        <w:t>系统组件缩写与定义</w:t>
      </w:r>
      <w:bookmarkEnd w:id="112"/>
      <w:bookmarkEnd w:id="113"/>
      <w:bookmarkEnd w:id="114"/>
    </w:p>
    <w:p w:rsidR="006E2EE4" w:rsidRP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广告播控服务器(Advertisement  Arrange Server)  -AAS</w:t>
      </w:r>
    </w:p>
    <w:p w:rsidR="006E2EE4" w:rsidRDefault="006E2EE4" w:rsidP="006E2EE4">
      <w:pPr>
        <w:pStyle w:val="a5"/>
        <w:spacing w:line="360" w:lineRule="auto"/>
        <w:ind w:left="-10" w:firstLineChars="155" w:firstLine="372"/>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广告发送服务器(Advertisement  Send Server)     -ASS</w:t>
      </w:r>
    </w:p>
    <w:p w:rsidR="00900DB6" w:rsidRPr="00900DB6" w:rsidRDefault="00900DB6" w:rsidP="005C2FB4">
      <w:pPr>
        <w:pStyle w:val="a5"/>
        <w:spacing w:line="360" w:lineRule="auto"/>
        <w:ind w:left="-10" w:firstLineChars="204" w:firstLine="428"/>
        <w:rPr>
          <w:rFonts w:asciiTheme="minorEastAsia" w:hAnsiTheme="minorEastAsia"/>
          <w:sz w:val="24"/>
          <w:szCs w:val="24"/>
          <w:shd w:val="clear" w:color="auto" w:fill="auto"/>
        </w:rPr>
      </w:pPr>
      <w:r w:rsidRPr="00900DB6">
        <w:rPr>
          <w:rFonts w:ascii="EARVLP+ËÎÌå" w:hAnsi="EARVLP+ËÎÌå" w:cs="EARVLP+ËÎÌå"/>
          <w:color w:val="000000"/>
          <w:sz w:val="21"/>
          <w:shd w:val="clear" w:color="auto" w:fill="auto"/>
        </w:rPr>
        <w:t>移动平台服务器</w:t>
      </w:r>
      <w:r w:rsidRPr="00CC3BBC">
        <w:rPr>
          <w:rFonts w:asciiTheme="minorEastAsia" w:hAnsiTheme="minorEastAsia" w:cs="EARVLP+ËÎÌå"/>
          <w:color w:val="000000"/>
          <w:sz w:val="21"/>
          <w:shd w:val="clear" w:color="auto" w:fill="auto"/>
        </w:rPr>
        <w:t>（</w:t>
      </w:r>
      <w:r w:rsidRPr="00CC3BBC">
        <w:rPr>
          <w:rFonts w:asciiTheme="minorEastAsia" w:hAnsiTheme="minorEastAsia"/>
          <w:color w:val="000000"/>
          <w:sz w:val="21"/>
          <w:shd w:val="clear" w:color="auto" w:fill="auto"/>
        </w:rPr>
        <w:t>Mobile Platform Server</w:t>
      </w:r>
      <w:r w:rsidRPr="00CC3BBC">
        <w:rPr>
          <w:rFonts w:asciiTheme="minorEastAsia" w:hAnsiTheme="minorEastAsia" w:cs="EARVLP+ËÎÌå"/>
          <w:color w:val="000000"/>
          <w:sz w:val="21"/>
          <w:shd w:val="clear" w:color="auto" w:fill="auto"/>
        </w:rPr>
        <w:t>）</w:t>
      </w:r>
      <w:r w:rsidRPr="00CC3BBC">
        <w:rPr>
          <w:rFonts w:asciiTheme="minorEastAsia" w:hAnsiTheme="minorEastAsia"/>
          <w:color w:val="000000"/>
          <w:sz w:val="21"/>
          <w:shd w:val="clear" w:color="auto" w:fill="auto"/>
        </w:rPr>
        <w:t>- MP</w:t>
      </w:r>
      <w:r w:rsidRPr="00CC3BBC">
        <w:rPr>
          <w:rFonts w:asciiTheme="minorEastAsia" w:hAnsiTheme="minorEastAsia" w:hint="eastAsia"/>
          <w:color w:val="000000"/>
          <w:sz w:val="21"/>
          <w:shd w:val="clear" w:color="auto" w:fill="auto"/>
        </w:rPr>
        <w:t>S</w:t>
      </w:r>
    </w:p>
    <w:p w:rsidR="00D7008A" w:rsidRPr="003C094F" w:rsidRDefault="00D7008A" w:rsidP="00F209B4">
      <w:pPr>
        <w:pStyle w:val="3"/>
        <w:spacing w:line="360" w:lineRule="auto"/>
        <w:rPr>
          <w:sz w:val="28"/>
          <w:szCs w:val="28"/>
        </w:rPr>
      </w:pPr>
      <w:bookmarkStart w:id="115" w:name="_Toc450575580"/>
      <w:bookmarkStart w:id="116" w:name="_Toc450576141"/>
      <w:bookmarkStart w:id="117" w:name="_Toc452383308"/>
      <w:r w:rsidRPr="003C094F">
        <w:rPr>
          <w:rFonts w:hint="eastAsia"/>
          <w:sz w:val="28"/>
          <w:szCs w:val="28"/>
        </w:rPr>
        <w:t>本文给出协议框架的接口</w:t>
      </w:r>
      <w:bookmarkEnd w:id="115"/>
      <w:bookmarkEnd w:id="116"/>
      <w:bookmarkEnd w:id="117"/>
    </w:p>
    <w:p w:rsid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在广告播控服务器的实现过程中，如下子模块之间的通信协议接口框架将在本文中给出：</w:t>
      </w:r>
    </w:p>
    <w:p w:rsidR="006E2EE4" w:rsidRDefault="006E2EE4" w:rsidP="006E2EE4">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播控服务器和发送服务器之间( AAS &lt;--&gt; ASS )</w:t>
      </w:r>
    </w:p>
    <w:p w:rsidR="00900DB6" w:rsidRDefault="00900DB6" w:rsidP="00900DB6">
      <w:pPr>
        <w:pStyle w:val="a5"/>
        <w:spacing w:line="360" w:lineRule="auto"/>
        <w:ind w:left="-10"/>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播控服务器和</w:t>
      </w:r>
      <w:r w:rsidR="00057285">
        <w:rPr>
          <w:rFonts w:asciiTheme="minorEastAsia" w:hAnsiTheme="minorEastAsia" w:hint="eastAsia"/>
          <w:sz w:val="24"/>
          <w:szCs w:val="24"/>
          <w:shd w:val="clear" w:color="auto" w:fill="auto"/>
        </w:rPr>
        <w:t>移动平台服务器</w:t>
      </w:r>
      <w:r w:rsidRPr="006E2EE4">
        <w:rPr>
          <w:rFonts w:asciiTheme="minorEastAsia" w:hAnsiTheme="minorEastAsia" w:hint="eastAsia"/>
          <w:sz w:val="24"/>
          <w:szCs w:val="24"/>
          <w:shd w:val="clear" w:color="auto" w:fill="auto"/>
        </w:rPr>
        <w:t xml:space="preserve">之间( AAS &lt;--&gt; </w:t>
      </w:r>
      <w:r>
        <w:rPr>
          <w:rFonts w:asciiTheme="minorEastAsia" w:hAnsiTheme="minorEastAsia" w:hint="eastAsia"/>
          <w:sz w:val="24"/>
          <w:szCs w:val="24"/>
          <w:shd w:val="clear" w:color="auto" w:fill="auto"/>
        </w:rPr>
        <w:t>MPS</w:t>
      </w:r>
      <w:r w:rsidRPr="006E2EE4">
        <w:rPr>
          <w:rFonts w:asciiTheme="minorEastAsia" w:hAnsiTheme="minorEastAsia" w:hint="eastAsia"/>
          <w:sz w:val="24"/>
          <w:szCs w:val="24"/>
          <w:shd w:val="clear" w:color="auto" w:fill="auto"/>
        </w:rPr>
        <w:t xml:space="preserve"> )</w:t>
      </w:r>
    </w:p>
    <w:p w:rsidR="006E2EE4" w:rsidRDefault="006E2EE4" w:rsidP="006E2EE4">
      <w:pPr>
        <w:pStyle w:val="a5"/>
        <w:spacing w:line="360" w:lineRule="auto"/>
        <w:ind w:leftChars="0" w:left="0" w:firstLine="363"/>
        <w:rPr>
          <w:rFonts w:asciiTheme="minorEastAsia" w:hAnsiTheme="minorEastAsia"/>
          <w:sz w:val="24"/>
          <w:szCs w:val="24"/>
          <w:shd w:val="clear" w:color="auto" w:fill="auto"/>
        </w:rPr>
      </w:pPr>
      <w:r w:rsidRPr="006E2EE4">
        <w:rPr>
          <w:rFonts w:asciiTheme="minorEastAsia" w:hAnsiTheme="minorEastAsia" w:hint="eastAsia"/>
          <w:sz w:val="24"/>
          <w:szCs w:val="24"/>
          <w:shd w:val="clear" w:color="auto" w:fill="auto"/>
        </w:rPr>
        <w:t>为了提高代</w:t>
      </w:r>
      <w:r w:rsidR="001C7CE3">
        <w:rPr>
          <w:rFonts w:asciiTheme="minorEastAsia" w:hAnsiTheme="minorEastAsia" w:hint="eastAsia"/>
          <w:sz w:val="24"/>
          <w:szCs w:val="24"/>
          <w:shd w:val="clear" w:color="auto" w:fill="auto"/>
        </w:rPr>
        <w:t>码效率和</w:t>
      </w:r>
      <w:proofErr w:type="gramStart"/>
      <w:r w:rsidR="001C7CE3">
        <w:rPr>
          <w:rFonts w:asciiTheme="minorEastAsia" w:hAnsiTheme="minorEastAsia" w:hint="eastAsia"/>
          <w:sz w:val="24"/>
          <w:szCs w:val="24"/>
          <w:shd w:val="clear" w:color="auto" w:fill="auto"/>
        </w:rPr>
        <w:t>可</w:t>
      </w:r>
      <w:proofErr w:type="gramEnd"/>
      <w:r w:rsidR="001C7CE3">
        <w:rPr>
          <w:rFonts w:asciiTheme="minorEastAsia" w:hAnsiTheme="minorEastAsia" w:hint="eastAsia"/>
          <w:sz w:val="24"/>
          <w:szCs w:val="24"/>
          <w:shd w:val="clear" w:color="auto" w:fill="auto"/>
        </w:rPr>
        <w:t>重用性，要求上述通信接口采用同样的协议框架实现，建议</w:t>
      </w:r>
      <w:r w:rsidRPr="006E2EE4">
        <w:rPr>
          <w:rFonts w:asciiTheme="minorEastAsia" w:hAnsiTheme="minorEastAsia" w:hint="eastAsia"/>
          <w:sz w:val="24"/>
          <w:szCs w:val="24"/>
          <w:shd w:val="clear" w:color="auto" w:fill="auto"/>
        </w:rPr>
        <w:t>使用JSON</w:t>
      </w:r>
      <w:r w:rsidR="00057285">
        <w:rPr>
          <w:rFonts w:asciiTheme="minorEastAsia" w:hAnsiTheme="minorEastAsia" w:hint="eastAsia"/>
          <w:sz w:val="24"/>
          <w:szCs w:val="24"/>
          <w:shd w:val="clear" w:color="auto" w:fill="auto"/>
        </w:rPr>
        <w:t>。</w:t>
      </w:r>
    </w:p>
    <w:p w:rsidR="00057285" w:rsidRDefault="00057285" w:rsidP="00530184">
      <w:pPr>
        <w:pStyle w:val="2"/>
      </w:pPr>
      <w:bookmarkStart w:id="118" w:name="_Toc452383309"/>
      <w:r w:rsidRPr="00057285">
        <w:rPr>
          <w14:shadow w14:blurRad="50800" w14:dist="38100" w14:dir="2700000" w14:sx="100000" w14:sy="100000" w14:kx="0" w14:ky="0" w14:algn="tl">
            <w14:srgbClr w14:val="000000">
              <w14:alpha w14:val="60000"/>
            </w14:srgbClr>
          </w14:shadow>
        </w:rPr>
        <w:t>AAS &lt;--&gt; ASS</w:t>
      </w:r>
      <w:bookmarkEnd w:id="118"/>
      <w:r>
        <w:rPr>
          <w:rFonts w:hint="eastAsia"/>
        </w:rPr>
        <w:t xml:space="preserve">    </w:t>
      </w:r>
    </w:p>
    <w:p w:rsidR="003811C7" w:rsidRDefault="003811C7" w:rsidP="0075329B">
      <w:pPr>
        <w:rPr>
          <w:sz w:val="24"/>
          <w:szCs w:val="24"/>
        </w:rPr>
      </w:pPr>
      <w:r w:rsidRPr="00254C20">
        <w:rPr>
          <w:rFonts w:hint="eastAsia"/>
          <w:sz w:val="24"/>
          <w:szCs w:val="24"/>
        </w:rPr>
        <w:t>广告播控服务器和广告发送服务器之间需要实现的接口如表</w:t>
      </w:r>
      <w:r w:rsidR="00254C20">
        <w:rPr>
          <w:rFonts w:hint="eastAsia"/>
          <w:sz w:val="24"/>
          <w:szCs w:val="24"/>
        </w:rPr>
        <w:t>7-1</w:t>
      </w:r>
      <w:r w:rsidRPr="00254C20">
        <w:rPr>
          <w:rFonts w:hint="eastAsia"/>
          <w:sz w:val="24"/>
          <w:szCs w:val="24"/>
        </w:rPr>
        <w:t>所示：</w:t>
      </w:r>
    </w:p>
    <w:p w:rsidR="005A331C" w:rsidRPr="00254C20" w:rsidRDefault="005A331C" w:rsidP="0075329B">
      <w:pPr>
        <w:rPr>
          <w:sz w:val="24"/>
          <w:szCs w:val="24"/>
        </w:rPr>
      </w:pPr>
    </w:p>
    <w:p w:rsidR="003811C7" w:rsidRPr="00441F71" w:rsidRDefault="00333607" w:rsidP="00E34088">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5A331C">
        <w:rPr>
          <w:rFonts w:hint="eastAsia"/>
        </w:rPr>
        <w:t>表</w:t>
      </w:r>
      <w:r w:rsidR="005A331C">
        <w:rPr>
          <w:rFonts w:hint="eastAsia"/>
        </w:rPr>
        <w:t xml:space="preserve">7-1 </w:t>
      </w:r>
      <w:r>
        <w:rPr>
          <w:rFonts w:hint="eastAsia"/>
        </w:rPr>
        <w:t>AA</w:t>
      </w:r>
      <w:r w:rsidR="003811C7" w:rsidRPr="00441F71">
        <w:rPr>
          <w:rFonts w:hint="eastAsia"/>
        </w:rPr>
        <w:t>S &lt; --&gt;</w:t>
      </w:r>
      <w:r>
        <w:rPr>
          <w:rFonts w:hint="eastAsia"/>
        </w:rPr>
        <w:t xml:space="preserve"> AS</w:t>
      </w:r>
      <w:r w:rsidR="003811C7" w:rsidRPr="00441F71">
        <w:rPr>
          <w:rFonts w:hint="eastAsia"/>
        </w:rPr>
        <w:t>S</w:t>
      </w:r>
      <w:r w:rsidR="003811C7" w:rsidRPr="00441F71">
        <w:rPr>
          <w:rFonts w:hint="eastAsia"/>
        </w:rPr>
        <w:t>消息</w:t>
      </w:r>
    </w:p>
    <w:tbl>
      <w:tblPr>
        <w:tblStyle w:val="12"/>
        <w:tblW w:w="5000" w:type="pct"/>
        <w:tblLook w:val="0000" w:firstRow="0" w:lastRow="0" w:firstColumn="0" w:lastColumn="0" w:noHBand="0" w:noVBand="0"/>
      </w:tblPr>
      <w:tblGrid>
        <w:gridCol w:w="2093"/>
        <w:gridCol w:w="1560"/>
        <w:gridCol w:w="2038"/>
        <w:gridCol w:w="2831"/>
      </w:tblGrid>
      <w:tr w:rsidR="00057285" w:rsidRPr="00A32DD2" w:rsidTr="00057285">
        <w:trPr>
          <w:trHeight w:val="357"/>
        </w:trPr>
        <w:tc>
          <w:tcPr>
            <w:tcW w:w="1228" w:type="pct"/>
          </w:tcPr>
          <w:p w:rsidR="00057285" w:rsidRPr="00A32DD2" w:rsidRDefault="00057285" w:rsidP="0075329B">
            <w:pPr>
              <w:ind w:firstLine="422"/>
              <w:rPr>
                <w:rFonts w:cs="Arial"/>
                <w:b/>
                <w:sz w:val="21"/>
                <w:szCs w:val="21"/>
              </w:rPr>
            </w:pPr>
            <w:r w:rsidRPr="00A32DD2">
              <w:rPr>
                <w:rFonts w:cs="Arial" w:hint="eastAsia"/>
                <w:b/>
                <w:sz w:val="21"/>
                <w:szCs w:val="21"/>
              </w:rPr>
              <w:t>消息类型</w:t>
            </w:r>
          </w:p>
        </w:tc>
        <w:tc>
          <w:tcPr>
            <w:tcW w:w="915" w:type="pct"/>
          </w:tcPr>
          <w:p w:rsidR="00057285" w:rsidRPr="00A32DD2" w:rsidRDefault="00057285" w:rsidP="0075329B">
            <w:pPr>
              <w:ind w:firstLine="422"/>
              <w:rPr>
                <w:rFonts w:cs="Arial"/>
                <w:b/>
                <w:sz w:val="21"/>
                <w:szCs w:val="21"/>
              </w:rPr>
            </w:pPr>
            <w:r w:rsidRPr="00A32DD2">
              <w:rPr>
                <w:rFonts w:cs="Arial" w:hint="eastAsia"/>
                <w:b/>
                <w:sz w:val="21"/>
                <w:szCs w:val="21"/>
              </w:rPr>
              <w:t>使用情形</w:t>
            </w:r>
          </w:p>
        </w:tc>
        <w:tc>
          <w:tcPr>
            <w:tcW w:w="1196" w:type="pct"/>
          </w:tcPr>
          <w:p w:rsidR="00057285" w:rsidRPr="00A32DD2" w:rsidRDefault="00057285" w:rsidP="0075329B">
            <w:pPr>
              <w:ind w:firstLine="422"/>
              <w:rPr>
                <w:rFonts w:cs="Arial"/>
                <w:b/>
                <w:sz w:val="21"/>
                <w:szCs w:val="21"/>
              </w:rPr>
            </w:pPr>
            <w:r w:rsidRPr="00A32DD2">
              <w:rPr>
                <w:rFonts w:cs="Arial" w:hint="eastAsia"/>
                <w:b/>
                <w:sz w:val="21"/>
                <w:szCs w:val="21"/>
              </w:rPr>
              <w:t>发送消息内容</w:t>
            </w:r>
          </w:p>
        </w:tc>
        <w:tc>
          <w:tcPr>
            <w:tcW w:w="1661" w:type="pct"/>
          </w:tcPr>
          <w:p w:rsidR="00057285" w:rsidRPr="00A32DD2" w:rsidRDefault="00057285" w:rsidP="0075329B">
            <w:pPr>
              <w:ind w:firstLine="422"/>
              <w:rPr>
                <w:rFonts w:cs="Arial"/>
                <w:b/>
                <w:sz w:val="21"/>
                <w:szCs w:val="21"/>
              </w:rPr>
            </w:pPr>
            <w:r w:rsidRPr="00A32DD2">
              <w:rPr>
                <w:rFonts w:cs="Arial" w:hint="eastAsia"/>
                <w:b/>
                <w:sz w:val="21"/>
                <w:szCs w:val="21"/>
              </w:rPr>
              <w:t>应答消息内容</w:t>
            </w:r>
          </w:p>
        </w:tc>
      </w:tr>
      <w:tr w:rsidR="00057285" w:rsidRPr="00A32DD2" w:rsidTr="00057285">
        <w:trPr>
          <w:trHeight w:val="720"/>
        </w:trPr>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发送器连接播控器</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发送器启动时，登录播控器</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登录密码</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消息内容：成功收到发送器登录的请求，或处理出现的错误代码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业务信息通知</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发送器向播控器发送本地网络的业务信息清单，以及这些业</w:t>
            </w:r>
            <w:r w:rsidRPr="00A32DD2">
              <w:rPr>
                <w:rFonts w:cs="宋体" w:hint="eastAsia"/>
                <w:sz w:val="18"/>
                <w:szCs w:val="18"/>
              </w:rPr>
              <w:lastRenderedPageBreak/>
              <w:t>务的所属类别情况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lastRenderedPageBreak/>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业务</w:t>
            </w:r>
            <w:r w:rsidRPr="00A32DD2">
              <w:rPr>
                <w:rFonts w:cs="宋体" w:hint="eastAsia"/>
                <w:sz w:val="18"/>
                <w:szCs w:val="18"/>
              </w:rPr>
              <w:t>ID,</w:t>
            </w:r>
            <w:r w:rsidRPr="00A32DD2">
              <w:rPr>
                <w:rFonts w:cs="宋体" w:hint="eastAsia"/>
                <w:sz w:val="18"/>
                <w:szCs w:val="18"/>
              </w:rPr>
              <w:t>业务名称，业务类型等的列表</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lastRenderedPageBreak/>
              <w:t>套餐列表更新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套餐信息有增、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消息内容：套餐</w:t>
            </w:r>
            <w:r w:rsidRPr="00A32DD2">
              <w:rPr>
                <w:rFonts w:cs="宋体" w:hint="eastAsia"/>
                <w:sz w:val="18"/>
                <w:szCs w:val="18"/>
              </w:rPr>
              <w:t>ID,</w:t>
            </w:r>
            <w:r w:rsidRPr="00A32DD2">
              <w:rPr>
                <w:rFonts w:cs="宋体" w:hint="eastAsia"/>
                <w:sz w:val="18"/>
                <w:szCs w:val="18"/>
              </w:rPr>
              <w:t>广告商</w:t>
            </w:r>
            <w:r w:rsidRPr="00A32DD2">
              <w:rPr>
                <w:rFonts w:cs="宋体" w:hint="eastAsia"/>
                <w:sz w:val="18"/>
                <w:szCs w:val="18"/>
              </w:rPr>
              <w:t>ID,</w:t>
            </w:r>
            <w:r w:rsidRPr="00A32DD2">
              <w:rPr>
                <w:rFonts w:cs="宋体" w:hint="eastAsia"/>
                <w:sz w:val="18"/>
                <w:szCs w:val="18"/>
              </w:rPr>
              <w:t>套餐类型，套餐有效时段、套餐绑定的本地业务</w:t>
            </w:r>
            <w:r w:rsidRPr="00A32DD2">
              <w:rPr>
                <w:rFonts w:cs="宋体" w:hint="eastAsia"/>
                <w:sz w:val="18"/>
                <w:szCs w:val="18"/>
              </w:rPr>
              <w:t>ID</w:t>
            </w:r>
            <w:r w:rsidRPr="00A32DD2">
              <w:rPr>
                <w:rFonts w:cs="宋体" w:hint="eastAsia"/>
                <w:sz w:val="18"/>
                <w:szCs w:val="18"/>
              </w:rPr>
              <w:t>列表</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rPr>
          <w:trHeight w:val="2464"/>
        </w:trPr>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图片列表更新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套餐里的图片信息有增、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消息内容：图片</w:t>
            </w:r>
            <w:r w:rsidRPr="00A32DD2">
              <w:rPr>
                <w:rFonts w:cs="宋体" w:hint="eastAsia"/>
                <w:sz w:val="18"/>
                <w:szCs w:val="18"/>
              </w:rPr>
              <w:t>ID,</w:t>
            </w:r>
            <w:r w:rsidRPr="00A32DD2">
              <w:rPr>
                <w:rFonts w:cs="宋体" w:hint="eastAsia"/>
                <w:sz w:val="18"/>
                <w:szCs w:val="18"/>
              </w:rPr>
              <w:t>套餐</w:t>
            </w:r>
            <w:r w:rsidRPr="00A32DD2">
              <w:rPr>
                <w:rFonts w:cs="宋体" w:hint="eastAsia"/>
                <w:sz w:val="18"/>
                <w:szCs w:val="18"/>
              </w:rPr>
              <w:t>ID,</w:t>
            </w:r>
            <w:r w:rsidRPr="00A32DD2">
              <w:rPr>
                <w:rFonts w:cs="宋体" w:hint="eastAsia"/>
                <w:sz w:val="18"/>
                <w:szCs w:val="18"/>
              </w:rPr>
              <w:t>广告商</w:t>
            </w:r>
            <w:r w:rsidRPr="00A32DD2">
              <w:rPr>
                <w:rFonts w:cs="宋体" w:hint="eastAsia"/>
                <w:sz w:val="18"/>
                <w:szCs w:val="18"/>
              </w:rPr>
              <w:t>ID</w:t>
            </w:r>
            <w:r w:rsidRPr="00A32DD2">
              <w:rPr>
                <w:rFonts w:cs="宋体" w:hint="eastAsia"/>
                <w:sz w:val="18"/>
                <w:szCs w:val="18"/>
              </w:rPr>
              <w:t>、图片内容，图片格式、广告类型，广告坐标值，广告时间点，持续时间</w:t>
            </w:r>
            <w:r w:rsidRPr="00A32DD2">
              <w:rPr>
                <w:rFonts w:cs="宋体" w:hint="eastAsia"/>
                <w:sz w:val="18"/>
                <w:szCs w:val="18"/>
              </w:rPr>
              <w:t>,</w:t>
            </w:r>
            <w:r w:rsidRPr="00A32DD2">
              <w:rPr>
                <w:rFonts w:cs="宋体" w:hint="eastAsia"/>
                <w:sz w:val="18"/>
                <w:szCs w:val="18"/>
              </w:rPr>
              <w:t>图片附加信息等</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视频广告列表更新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视频广告里有增、</w:t>
            </w:r>
            <w:proofErr w:type="gramStart"/>
            <w:r w:rsidRPr="00A32DD2">
              <w:rPr>
                <w:rFonts w:cs="宋体" w:hint="eastAsia"/>
                <w:sz w:val="18"/>
                <w:szCs w:val="18"/>
              </w:rPr>
              <w:t>删</w:t>
            </w:r>
            <w:proofErr w:type="gramEnd"/>
            <w:r w:rsidRPr="00A32DD2">
              <w:rPr>
                <w:rFonts w:cs="宋体" w:hint="eastAsia"/>
                <w:sz w:val="18"/>
                <w:szCs w:val="18"/>
              </w:rPr>
              <w:t>、改的情况</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消息内容：广告商</w:t>
            </w:r>
            <w:r w:rsidRPr="00A32DD2">
              <w:rPr>
                <w:rFonts w:cs="宋体" w:hint="eastAsia"/>
                <w:sz w:val="18"/>
                <w:szCs w:val="18"/>
              </w:rPr>
              <w:t>ID,</w:t>
            </w:r>
            <w:r w:rsidRPr="00A32DD2">
              <w:rPr>
                <w:rFonts w:cs="宋体" w:hint="eastAsia"/>
                <w:sz w:val="18"/>
                <w:szCs w:val="18"/>
              </w:rPr>
              <w:t>视频名称、视频内容，视频长度，视频附加信息，视频播放顺序</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消息内容：成功收到并处理的通知，或消息解析、处理出现的错误代码</w:t>
            </w:r>
          </w:p>
        </w:tc>
      </w:tr>
      <w:tr w:rsidR="00057285" w:rsidRPr="00A32DD2" w:rsidTr="00057285">
        <w:tc>
          <w:tcPr>
            <w:tcW w:w="1228" w:type="pct"/>
          </w:tcPr>
          <w:p w:rsidR="00057285" w:rsidRPr="00A32DD2" w:rsidRDefault="00057285" w:rsidP="0075329B">
            <w:pPr>
              <w:ind w:firstLine="360"/>
              <w:rPr>
                <w:rFonts w:cs="宋体"/>
                <w:sz w:val="18"/>
                <w:szCs w:val="18"/>
              </w:rPr>
            </w:pPr>
            <w:r w:rsidRPr="00A32DD2">
              <w:rPr>
                <w:rFonts w:cs="宋体" w:hint="eastAsia"/>
                <w:sz w:val="18"/>
                <w:szCs w:val="18"/>
              </w:rPr>
              <w:t>发送器工作状态更新</w:t>
            </w:r>
          </w:p>
        </w:tc>
        <w:tc>
          <w:tcPr>
            <w:tcW w:w="915" w:type="pct"/>
          </w:tcPr>
          <w:p w:rsidR="00057285" w:rsidRPr="00A32DD2" w:rsidRDefault="00057285" w:rsidP="0075329B">
            <w:pPr>
              <w:ind w:firstLine="360"/>
              <w:rPr>
                <w:rFonts w:cs="宋体"/>
                <w:sz w:val="18"/>
                <w:szCs w:val="18"/>
              </w:rPr>
            </w:pPr>
            <w:r w:rsidRPr="00A32DD2">
              <w:rPr>
                <w:rFonts w:cs="宋体" w:hint="eastAsia"/>
                <w:sz w:val="18"/>
                <w:szCs w:val="18"/>
              </w:rPr>
              <w:t>间隔发送发送器的工作状态</w:t>
            </w:r>
          </w:p>
        </w:tc>
        <w:tc>
          <w:tcPr>
            <w:tcW w:w="1196" w:type="pct"/>
          </w:tcPr>
          <w:p w:rsidR="00057285" w:rsidRPr="00A32DD2" w:rsidRDefault="00057285" w:rsidP="0075329B">
            <w:pPr>
              <w:ind w:firstLine="360"/>
              <w:rPr>
                <w:rFonts w:cs="宋体"/>
                <w:sz w:val="18"/>
                <w:szCs w:val="18"/>
              </w:rPr>
            </w:pPr>
            <w:r w:rsidRPr="00A32DD2">
              <w:rPr>
                <w:rFonts w:cs="宋体" w:hint="eastAsia"/>
                <w:sz w:val="18"/>
                <w:szCs w:val="18"/>
              </w:rPr>
              <w:t>ASS--&gt;AAS</w:t>
            </w:r>
          </w:p>
          <w:p w:rsidR="00057285" w:rsidRPr="00A32DD2" w:rsidRDefault="00057285" w:rsidP="0075329B">
            <w:pPr>
              <w:ind w:firstLine="360"/>
              <w:rPr>
                <w:rFonts w:cs="宋体"/>
                <w:sz w:val="18"/>
                <w:szCs w:val="18"/>
              </w:rPr>
            </w:pPr>
            <w:r w:rsidRPr="00A32DD2">
              <w:rPr>
                <w:rFonts w:cs="宋体" w:hint="eastAsia"/>
                <w:sz w:val="18"/>
                <w:szCs w:val="18"/>
              </w:rPr>
              <w:t>消息内容：网络</w:t>
            </w:r>
            <w:r w:rsidRPr="00A32DD2">
              <w:rPr>
                <w:rFonts w:cs="宋体" w:hint="eastAsia"/>
                <w:sz w:val="18"/>
                <w:szCs w:val="18"/>
              </w:rPr>
              <w:t>ID</w:t>
            </w:r>
            <w:r w:rsidRPr="00A32DD2">
              <w:rPr>
                <w:rFonts w:cs="宋体" w:hint="eastAsia"/>
                <w:sz w:val="18"/>
                <w:szCs w:val="18"/>
              </w:rPr>
              <w:t>，系统工作状态</w:t>
            </w:r>
          </w:p>
        </w:tc>
        <w:tc>
          <w:tcPr>
            <w:tcW w:w="1661" w:type="pct"/>
          </w:tcPr>
          <w:p w:rsidR="00057285" w:rsidRPr="00A32DD2" w:rsidRDefault="00057285" w:rsidP="0075329B">
            <w:pPr>
              <w:ind w:firstLine="360"/>
              <w:rPr>
                <w:rFonts w:cs="宋体"/>
                <w:sz w:val="18"/>
                <w:szCs w:val="18"/>
              </w:rPr>
            </w:pPr>
            <w:r w:rsidRPr="00A32DD2">
              <w:rPr>
                <w:rFonts w:cs="宋体" w:hint="eastAsia"/>
                <w:sz w:val="18"/>
                <w:szCs w:val="18"/>
              </w:rPr>
              <w:t>AAS--&gt;ASS</w:t>
            </w:r>
          </w:p>
          <w:p w:rsidR="00057285" w:rsidRPr="00A32DD2" w:rsidRDefault="00057285" w:rsidP="0075329B">
            <w:pPr>
              <w:ind w:firstLine="360"/>
              <w:rPr>
                <w:rFonts w:cs="宋体"/>
                <w:sz w:val="18"/>
                <w:szCs w:val="18"/>
              </w:rPr>
            </w:pPr>
            <w:r w:rsidRPr="00A32DD2">
              <w:rPr>
                <w:rFonts w:cs="宋体" w:hint="eastAsia"/>
                <w:sz w:val="18"/>
                <w:szCs w:val="18"/>
              </w:rPr>
              <w:t>消息内容：成功收到发送器登录的请求，或处理出现的错误代码</w:t>
            </w:r>
          </w:p>
        </w:tc>
      </w:tr>
    </w:tbl>
    <w:p w:rsidR="00D7008A" w:rsidRDefault="00530184" w:rsidP="00530184">
      <w:pPr>
        <w:pStyle w:val="2"/>
      </w:pPr>
      <w:bookmarkStart w:id="119" w:name="_Toc452383310"/>
      <w:r w:rsidRPr="006E2EE4">
        <w:rPr>
          <w:rFonts w:hint="eastAsia"/>
        </w:rPr>
        <w:t xml:space="preserve">AAS &lt;--&gt; </w:t>
      </w:r>
      <w:r>
        <w:rPr>
          <w:rFonts w:hint="eastAsia"/>
        </w:rPr>
        <w:t>MPS</w:t>
      </w:r>
      <w:bookmarkEnd w:id="119"/>
    </w:p>
    <w:p w:rsidR="003811C7" w:rsidRPr="00BF3020" w:rsidRDefault="003811C7" w:rsidP="00BF3020">
      <w:pPr>
        <w:pStyle w:val="a5"/>
        <w:spacing w:line="360" w:lineRule="auto"/>
        <w:ind w:leftChars="22" w:left="46"/>
        <w:rPr>
          <w:rFonts w:asciiTheme="minorEastAsia" w:hAnsiTheme="minorEastAsia"/>
          <w:sz w:val="24"/>
          <w:szCs w:val="24"/>
          <w:shd w:val="clear" w:color="auto" w:fill="auto"/>
        </w:rPr>
      </w:pPr>
      <w:r w:rsidRPr="00BF3020">
        <w:rPr>
          <w:rFonts w:asciiTheme="minorEastAsia" w:hAnsiTheme="minorEastAsia" w:hint="eastAsia"/>
          <w:sz w:val="24"/>
          <w:szCs w:val="24"/>
          <w:shd w:val="clear" w:color="auto" w:fill="auto"/>
        </w:rPr>
        <w:t>广告播控服务器和</w:t>
      </w:r>
      <w:r w:rsidR="00361EA2">
        <w:rPr>
          <w:rFonts w:asciiTheme="minorEastAsia" w:hAnsiTheme="minorEastAsia" w:hint="eastAsia"/>
          <w:sz w:val="24"/>
          <w:szCs w:val="24"/>
          <w:shd w:val="clear" w:color="auto" w:fill="auto"/>
        </w:rPr>
        <w:t>移动平台服务器</w:t>
      </w:r>
      <w:r w:rsidR="00E226D7">
        <w:rPr>
          <w:rFonts w:asciiTheme="minorEastAsia" w:hAnsiTheme="minorEastAsia" w:hint="eastAsia"/>
          <w:sz w:val="24"/>
          <w:szCs w:val="24"/>
          <w:shd w:val="clear" w:color="auto" w:fill="auto"/>
        </w:rPr>
        <w:t>之间需要实现的接口如</w:t>
      </w:r>
      <w:r w:rsidRPr="00BF3020">
        <w:rPr>
          <w:rFonts w:asciiTheme="minorEastAsia" w:hAnsiTheme="minorEastAsia" w:hint="eastAsia"/>
          <w:sz w:val="24"/>
          <w:szCs w:val="24"/>
          <w:shd w:val="clear" w:color="auto" w:fill="auto"/>
        </w:rPr>
        <w:t>表</w:t>
      </w:r>
      <w:r w:rsidR="00E226D7">
        <w:rPr>
          <w:rFonts w:asciiTheme="minorEastAsia" w:hAnsiTheme="minorEastAsia" w:hint="eastAsia"/>
          <w:sz w:val="24"/>
          <w:szCs w:val="24"/>
          <w:shd w:val="clear" w:color="auto" w:fill="auto"/>
        </w:rPr>
        <w:t>7-2</w:t>
      </w:r>
      <w:r w:rsidRPr="00BF3020">
        <w:rPr>
          <w:rFonts w:asciiTheme="minorEastAsia" w:hAnsiTheme="minorEastAsia" w:hint="eastAsia"/>
          <w:sz w:val="24"/>
          <w:szCs w:val="24"/>
          <w:shd w:val="clear" w:color="auto" w:fill="auto"/>
        </w:rPr>
        <w:t>所示：</w:t>
      </w:r>
    </w:p>
    <w:p w:rsidR="003811C7" w:rsidRPr="00BF3020" w:rsidRDefault="003811C7" w:rsidP="00BF3020">
      <w:pPr>
        <w:pStyle w:val="a5"/>
        <w:spacing w:line="360" w:lineRule="auto"/>
        <w:ind w:leftChars="22" w:left="46"/>
        <w:rPr>
          <w:rFonts w:asciiTheme="minorEastAsia" w:hAnsiTheme="minorEastAsia"/>
          <w:sz w:val="24"/>
          <w:szCs w:val="24"/>
          <w:shd w:val="clear" w:color="auto" w:fill="auto"/>
        </w:rPr>
      </w:pP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Pr="00BF3020">
        <w:rPr>
          <w:rFonts w:asciiTheme="minorEastAsia" w:hAnsiTheme="minorEastAsia" w:hint="eastAsia"/>
          <w:sz w:val="24"/>
          <w:szCs w:val="24"/>
          <w:shd w:val="clear" w:color="auto" w:fill="auto"/>
        </w:rPr>
        <w:tab/>
      </w:r>
      <w:r w:rsidR="00606C2F">
        <w:rPr>
          <w:rFonts w:asciiTheme="minorEastAsia" w:hAnsiTheme="minorEastAsia" w:hint="eastAsia"/>
          <w:sz w:val="24"/>
          <w:szCs w:val="24"/>
          <w:shd w:val="clear" w:color="auto" w:fill="auto"/>
        </w:rPr>
        <w:t xml:space="preserve">表7-2 </w:t>
      </w:r>
      <w:r w:rsidR="003107CE">
        <w:rPr>
          <w:rFonts w:asciiTheme="minorEastAsia" w:hAnsiTheme="minorEastAsia" w:hint="eastAsia"/>
          <w:sz w:val="24"/>
          <w:szCs w:val="24"/>
          <w:shd w:val="clear" w:color="auto" w:fill="auto"/>
        </w:rPr>
        <w:t>AAS &lt;</w:t>
      </w:r>
      <w:r w:rsidRPr="00BF3020">
        <w:rPr>
          <w:rFonts w:asciiTheme="minorEastAsia" w:hAnsiTheme="minorEastAsia" w:hint="eastAsia"/>
          <w:sz w:val="24"/>
          <w:szCs w:val="24"/>
          <w:shd w:val="clear" w:color="auto" w:fill="auto"/>
        </w:rPr>
        <w:t>--&gt;MPS消息</w:t>
      </w:r>
    </w:p>
    <w:tbl>
      <w:tblPr>
        <w:tblStyle w:val="12"/>
        <w:tblW w:w="5000" w:type="pct"/>
        <w:tblLook w:val="0000" w:firstRow="0" w:lastRow="0" w:firstColumn="0" w:lastColumn="0" w:noHBand="0" w:noVBand="0"/>
      </w:tblPr>
      <w:tblGrid>
        <w:gridCol w:w="2093"/>
        <w:gridCol w:w="1560"/>
        <w:gridCol w:w="2038"/>
        <w:gridCol w:w="2831"/>
      </w:tblGrid>
      <w:tr w:rsidR="00530184" w:rsidRPr="00A32DD2" w:rsidTr="00BF3020">
        <w:trPr>
          <w:trHeight w:val="357"/>
        </w:trPr>
        <w:tc>
          <w:tcPr>
            <w:tcW w:w="1228"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hint="eastAsia"/>
                <w:b/>
                <w:sz w:val="21"/>
                <w:szCs w:val="21"/>
              </w:rPr>
              <w:t xml:space="preserve">   </w:t>
            </w:r>
            <w:r w:rsidRPr="00A32DD2">
              <w:rPr>
                <w:rFonts w:asciiTheme="minorEastAsia" w:eastAsiaTheme="minorEastAsia" w:hAnsiTheme="minorEastAsia" w:cstheme="minorBidi" w:hint="eastAsia"/>
                <w:b/>
                <w:kern w:val="2"/>
                <w:sz w:val="21"/>
                <w:szCs w:val="21"/>
              </w:rPr>
              <w:t>消息类型</w:t>
            </w:r>
          </w:p>
        </w:tc>
        <w:tc>
          <w:tcPr>
            <w:tcW w:w="915"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使用情形</w:t>
            </w:r>
          </w:p>
        </w:tc>
        <w:tc>
          <w:tcPr>
            <w:tcW w:w="1196"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发送消息内容</w:t>
            </w:r>
          </w:p>
        </w:tc>
        <w:tc>
          <w:tcPr>
            <w:tcW w:w="1661" w:type="pct"/>
          </w:tcPr>
          <w:p w:rsidR="00530184" w:rsidRPr="00A32DD2" w:rsidRDefault="00530184" w:rsidP="00530184">
            <w:pPr>
              <w:ind w:firstLineChars="0" w:firstLine="0"/>
              <w:rPr>
                <w:rFonts w:asciiTheme="minorEastAsia" w:eastAsiaTheme="minorEastAsia" w:hAnsiTheme="minorEastAsia" w:cstheme="minorBidi"/>
                <w:b/>
                <w:kern w:val="2"/>
                <w:sz w:val="21"/>
                <w:szCs w:val="21"/>
              </w:rPr>
            </w:pPr>
            <w:r w:rsidRPr="00A32DD2">
              <w:rPr>
                <w:rFonts w:asciiTheme="minorEastAsia" w:eastAsiaTheme="minorEastAsia" w:hAnsiTheme="minorEastAsia" w:cstheme="minorBidi" w:hint="eastAsia"/>
                <w:b/>
                <w:kern w:val="2"/>
                <w:sz w:val="21"/>
                <w:szCs w:val="21"/>
              </w:rPr>
              <w:t>应答消息内容</w:t>
            </w:r>
          </w:p>
        </w:tc>
      </w:tr>
      <w:tr w:rsidR="00530184" w:rsidRPr="00A32DD2" w:rsidTr="00BF3020">
        <w:trPr>
          <w:trHeight w:val="720"/>
        </w:trPr>
        <w:tc>
          <w:tcPr>
            <w:tcW w:w="1228"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广告播放数据上传</w:t>
            </w:r>
          </w:p>
        </w:tc>
        <w:tc>
          <w:tcPr>
            <w:tcW w:w="915"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 xml:space="preserve"> 用户扫描</w:t>
            </w:r>
            <w:proofErr w:type="gramStart"/>
            <w:r w:rsidRPr="00A32DD2">
              <w:rPr>
                <w:rFonts w:asciiTheme="minorEastAsia" w:eastAsiaTheme="minorEastAsia" w:hAnsiTheme="minorEastAsia" w:cstheme="minorBidi" w:hint="eastAsia"/>
                <w:kern w:val="2"/>
                <w:sz w:val="18"/>
                <w:szCs w:val="18"/>
              </w:rPr>
              <w:t>二维码时</w:t>
            </w:r>
            <w:proofErr w:type="gramEnd"/>
            <w:r w:rsidRPr="00A32DD2">
              <w:rPr>
                <w:rFonts w:asciiTheme="minorEastAsia" w:eastAsiaTheme="minorEastAsia" w:hAnsiTheme="minorEastAsia" w:cstheme="minorBidi" w:hint="eastAsia"/>
                <w:kern w:val="2"/>
                <w:sz w:val="18"/>
                <w:szCs w:val="18"/>
              </w:rPr>
              <w:t>，回传广告</w:t>
            </w:r>
            <w:r w:rsidRPr="00A32DD2">
              <w:rPr>
                <w:rFonts w:asciiTheme="minorEastAsia" w:eastAsiaTheme="minorEastAsia" w:hAnsiTheme="minorEastAsia" w:cstheme="minorBidi" w:hint="eastAsia"/>
                <w:kern w:val="2"/>
                <w:sz w:val="18"/>
                <w:szCs w:val="18"/>
              </w:rPr>
              <w:lastRenderedPageBreak/>
              <w:t>播放数据</w:t>
            </w:r>
          </w:p>
        </w:tc>
        <w:tc>
          <w:tcPr>
            <w:tcW w:w="1196"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lastRenderedPageBreak/>
              <w:t>MPS-&gt;ASS</w:t>
            </w:r>
          </w:p>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消息内容：广告ID,机</w:t>
            </w:r>
            <w:r w:rsidRPr="00A32DD2">
              <w:rPr>
                <w:rFonts w:asciiTheme="minorEastAsia" w:eastAsiaTheme="minorEastAsia" w:hAnsiTheme="minorEastAsia" w:cstheme="minorBidi" w:hint="eastAsia"/>
                <w:kern w:val="2"/>
                <w:sz w:val="18"/>
                <w:szCs w:val="18"/>
              </w:rPr>
              <w:lastRenderedPageBreak/>
              <w:t>顶盒序列号、智能卡ID，广告播放时间、广告播放次数</w:t>
            </w:r>
          </w:p>
        </w:tc>
        <w:tc>
          <w:tcPr>
            <w:tcW w:w="1661" w:type="pct"/>
          </w:tcPr>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lastRenderedPageBreak/>
              <w:t>AAS--&gt;MPS</w:t>
            </w:r>
          </w:p>
          <w:p w:rsidR="00530184" w:rsidRPr="00A32DD2" w:rsidRDefault="00530184" w:rsidP="00530184">
            <w:pPr>
              <w:ind w:firstLineChars="0" w:firstLine="0"/>
              <w:rPr>
                <w:rFonts w:asciiTheme="minorEastAsia" w:eastAsiaTheme="minorEastAsia" w:hAnsiTheme="minorEastAsia" w:cstheme="minorBidi"/>
                <w:kern w:val="2"/>
                <w:sz w:val="18"/>
                <w:szCs w:val="18"/>
              </w:rPr>
            </w:pPr>
            <w:r w:rsidRPr="00A32DD2">
              <w:rPr>
                <w:rFonts w:asciiTheme="minorEastAsia" w:eastAsiaTheme="minorEastAsia" w:hAnsiTheme="minorEastAsia" w:cstheme="minorBidi" w:hint="eastAsia"/>
                <w:kern w:val="2"/>
                <w:sz w:val="18"/>
                <w:szCs w:val="18"/>
              </w:rPr>
              <w:t>消息内容：成功收到并处理的通</w:t>
            </w:r>
            <w:r w:rsidRPr="00A32DD2">
              <w:rPr>
                <w:rFonts w:asciiTheme="minorEastAsia" w:eastAsiaTheme="minorEastAsia" w:hAnsiTheme="minorEastAsia" w:cstheme="minorBidi" w:hint="eastAsia"/>
                <w:kern w:val="2"/>
                <w:sz w:val="18"/>
                <w:szCs w:val="18"/>
              </w:rPr>
              <w:lastRenderedPageBreak/>
              <w:t>知，或消息解析、处理出现的错误代码</w:t>
            </w:r>
          </w:p>
        </w:tc>
      </w:tr>
    </w:tbl>
    <w:p w:rsidR="00D7008A" w:rsidRPr="00530184" w:rsidRDefault="00D7008A" w:rsidP="00530184">
      <w:pPr>
        <w:spacing w:line="360" w:lineRule="auto"/>
      </w:pPr>
    </w:p>
    <w:sectPr w:rsidR="00D7008A" w:rsidRPr="00530184" w:rsidSect="00DC5891">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19B" w:rsidRDefault="0011719B" w:rsidP="00D7008A">
      <w:r>
        <w:separator/>
      </w:r>
    </w:p>
  </w:endnote>
  <w:endnote w:type="continuationSeparator" w:id="0">
    <w:p w:rsidR="0011719B" w:rsidRDefault="0011719B" w:rsidP="00D7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TRNTBC+ËÎÌå">
    <w:altName w:val="Arial Unicode MS"/>
    <w:charset w:val="01"/>
    <w:family w:val="auto"/>
    <w:pitch w:val="variable"/>
    <w:sig w:usb0="00000000" w:usb1="01010101" w:usb2="00000006" w:usb3="00000000" w:csb0="00040001" w:csb1="00000000"/>
  </w:font>
  <w:font w:name="GFBTWB+ËÎÌå">
    <w:altName w:val="Arial Unicode MS"/>
    <w:charset w:val="01"/>
    <w:family w:val="auto"/>
    <w:pitch w:val="variable"/>
    <w:sig w:usb0="00000000" w:usb1="01010101" w:usb2="00000006" w:usb3="00000000" w:csb0="00040001" w:csb1="00000000"/>
  </w:font>
  <w:font w:name="OPLGHF+ËÎÌå">
    <w:altName w:val="Arial Unicode MS"/>
    <w:charset w:val="01"/>
    <w:family w:val="auto"/>
    <w:pitch w:val="variable"/>
    <w:sig w:usb0="00000000" w:usb1="01010101" w:usb2="00000006" w:usb3="00000000" w:csb0="00040001" w:csb1="00000000"/>
  </w:font>
  <w:font w:name="RRHHMW+·ÂËÎ">
    <w:altName w:val="Arial Unicode MS"/>
    <w:charset w:val="01"/>
    <w:family w:val="modern"/>
    <w:pitch w:val="variable"/>
    <w:sig w:usb0="00000000" w:usb1="01010101" w:usb2="00000016" w:usb3="00000000" w:csb0="00040001" w:csb1="00000000"/>
  </w:font>
  <w:font w:name="Consolas">
    <w:panose1 w:val="020B0609020204030204"/>
    <w:charset w:val="00"/>
    <w:family w:val="modern"/>
    <w:pitch w:val="fixed"/>
    <w:sig w:usb0="E10002FF" w:usb1="4000FCFF" w:usb2="00000009" w:usb3="00000000" w:csb0="0000019F" w:csb1="00000000"/>
  </w:font>
  <w:font w:name="EARVLP+ËÎÌå">
    <w:altName w:val="Arial Unicode MS"/>
    <w:charset w:val="01"/>
    <w:family w:val="auto"/>
    <w:pitch w:val="variable"/>
    <w:sig w:usb0="00000000" w:usb1="01010101"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573832"/>
      <w:docPartObj>
        <w:docPartGallery w:val="Page Numbers (Bottom of Page)"/>
        <w:docPartUnique/>
      </w:docPartObj>
    </w:sdtPr>
    <w:sdtEndPr/>
    <w:sdtContent>
      <w:p w:rsidR="00393F92" w:rsidRDefault="00393F92">
        <w:pPr>
          <w:pStyle w:val="a4"/>
        </w:pPr>
        <w:r>
          <w:rPr>
            <w:rFonts w:hint="eastAsia"/>
          </w:rPr>
          <w:t xml:space="preserve"> </w:t>
        </w:r>
      </w:p>
    </w:sdtContent>
  </w:sdt>
  <w:p w:rsidR="00393F92" w:rsidRDefault="00393F9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887014"/>
      <w:docPartObj>
        <w:docPartGallery w:val="Page Numbers (Bottom of Page)"/>
        <w:docPartUnique/>
      </w:docPartObj>
    </w:sdtPr>
    <w:sdtEndPr/>
    <w:sdtContent>
      <w:p w:rsidR="00393F92" w:rsidRDefault="00393F92">
        <w:pPr>
          <w:pStyle w:val="a4"/>
        </w:pPr>
        <w:r>
          <w:fldChar w:fldCharType="begin"/>
        </w:r>
        <w:r>
          <w:instrText>PAGE   \* MERGEFORMAT</w:instrText>
        </w:r>
        <w:r>
          <w:fldChar w:fldCharType="separate"/>
        </w:r>
        <w:r w:rsidR="00A141CD" w:rsidRPr="00A141CD">
          <w:rPr>
            <w:noProof/>
            <w:lang w:val="zh-CN"/>
          </w:rPr>
          <w:t>24</w:t>
        </w:r>
        <w:r>
          <w:fldChar w:fldCharType="end"/>
        </w:r>
      </w:p>
    </w:sdtContent>
  </w:sdt>
  <w:p w:rsidR="00393F92" w:rsidRDefault="00393F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19B" w:rsidRDefault="0011719B" w:rsidP="00D7008A">
      <w:r>
        <w:separator/>
      </w:r>
    </w:p>
  </w:footnote>
  <w:footnote w:type="continuationSeparator" w:id="0">
    <w:p w:rsidR="0011719B" w:rsidRDefault="0011719B" w:rsidP="00D70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F92" w:rsidRDefault="00393F92">
    <w:pPr>
      <w:pStyle w:val="a3"/>
    </w:pPr>
    <w:r>
      <w:rPr>
        <w:noProof/>
      </w:rPr>
      <w:drawing>
        <wp:inline distT="0" distB="0" distL="0" distR="0" wp14:anchorId="416E680A" wp14:editId="439A2212">
          <wp:extent cx="1619250" cy="54724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1635351" cy="552686"/>
                  </a:xfrm>
                  <a:prstGeom prst="rect">
                    <a:avLst/>
                  </a:prstGeom>
                </pic:spPr>
              </pic:pic>
            </a:graphicData>
          </a:graphic>
        </wp:inline>
      </w:drawing>
    </w:r>
    <w:r>
      <w:ptab w:relativeTo="margin" w:alignment="right" w:leader="none"/>
    </w:r>
    <w:proofErr w:type="gramStart"/>
    <w:r>
      <w:rPr>
        <w:rFonts w:hint="eastAsia"/>
      </w:rPr>
      <w:t>成都驰通数码</w:t>
    </w:r>
    <w:proofErr w:type="gramEnd"/>
    <w:r>
      <w:rPr>
        <w:rFonts w:hint="eastAsia"/>
      </w:rPr>
      <w:t>系统有限公司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15EA"/>
    <w:multiLevelType w:val="hybridMultilevel"/>
    <w:tmpl w:val="0AB6632E"/>
    <w:lvl w:ilvl="0" w:tplc="B23AE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7A76B7"/>
    <w:multiLevelType w:val="hybridMultilevel"/>
    <w:tmpl w:val="70F4D544"/>
    <w:lvl w:ilvl="0" w:tplc="C90AF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8F5AD4"/>
    <w:multiLevelType w:val="hybridMultilevel"/>
    <w:tmpl w:val="B7FEFDF4"/>
    <w:lvl w:ilvl="0" w:tplc="0D1C38FE">
      <w:start w:val="1"/>
      <w:numFmt w:val="decimal"/>
      <w:lvlText w:val="%1）"/>
      <w:lvlJc w:val="left"/>
      <w:pPr>
        <w:ind w:left="725" w:hanging="360"/>
      </w:pPr>
      <w:rPr>
        <w:rFonts w:asciiTheme="minorHAnsi" w:hAnsi="宋体" w:cstheme="minorBidi" w:hint="default"/>
      </w:rPr>
    </w:lvl>
    <w:lvl w:ilvl="1" w:tplc="04090019">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
    <w:nsid w:val="0FF54C5C"/>
    <w:multiLevelType w:val="hybridMultilevel"/>
    <w:tmpl w:val="9B84ADF0"/>
    <w:lvl w:ilvl="0" w:tplc="1C6A935C">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4">
    <w:nsid w:val="11E669E3"/>
    <w:multiLevelType w:val="hybridMultilevel"/>
    <w:tmpl w:val="5F965576"/>
    <w:lvl w:ilvl="0" w:tplc="59F8E6C2">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5">
    <w:nsid w:val="13892266"/>
    <w:multiLevelType w:val="hybridMultilevel"/>
    <w:tmpl w:val="F4B44E96"/>
    <w:lvl w:ilvl="0" w:tplc="7F2E9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A60441"/>
    <w:multiLevelType w:val="hybridMultilevel"/>
    <w:tmpl w:val="57BC5B76"/>
    <w:lvl w:ilvl="0" w:tplc="5E16D16A">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7">
    <w:nsid w:val="17E904F3"/>
    <w:multiLevelType w:val="hybridMultilevel"/>
    <w:tmpl w:val="C494DCAC"/>
    <w:lvl w:ilvl="0" w:tplc="F404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BC1313"/>
    <w:multiLevelType w:val="hybridMultilevel"/>
    <w:tmpl w:val="6B4C9EF6"/>
    <w:lvl w:ilvl="0" w:tplc="D14A8D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564D78"/>
    <w:multiLevelType w:val="hybridMultilevel"/>
    <w:tmpl w:val="89E0C94E"/>
    <w:lvl w:ilvl="0" w:tplc="3E70A7CA">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0">
    <w:nsid w:val="261410CC"/>
    <w:multiLevelType w:val="hybridMultilevel"/>
    <w:tmpl w:val="711A825A"/>
    <w:lvl w:ilvl="0" w:tplc="7F2E9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5975CC"/>
    <w:multiLevelType w:val="hybridMultilevel"/>
    <w:tmpl w:val="E4204B32"/>
    <w:lvl w:ilvl="0" w:tplc="D368D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F55A07"/>
    <w:multiLevelType w:val="hybridMultilevel"/>
    <w:tmpl w:val="2AAC945E"/>
    <w:lvl w:ilvl="0" w:tplc="53BA8EC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nsid w:val="2E7752F3"/>
    <w:multiLevelType w:val="hybridMultilevel"/>
    <w:tmpl w:val="1A823130"/>
    <w:lvl w:ilvl="0" w:tplc="D5CEEA9C">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4">
    <w:nsid w:val="2F020946"/>
    <w:multiLevelType w:val="hybridMultilevel"/>
    <w:tmpl w:val="10F6140E"/>
    <w:lvl w:ilvl="0" w:tplc="2876C0BA">
      <w:start w:val="1"/>
      <w:numFmt w:val="decimal"/>
      <w:lvlText w:val="%1）"/>
      <w:lvlJc w:val="left"/>
      <w:pPr>
        <w:ind w:left="995" w:hanging="63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5">
    <w:nsid w:val="30597C44"/>
    <w:multiLevelType w:val="hybridMultilevel"/>
    <w:tmpl w:val="04881366"/>
    <w:lvl w:ilvl="0" w:tplc="4F6EBD56">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6">
    <w:nsid w:val="32DA052F"/>
    <w:multiLevelType w:val="multilevel"/>
    <w:tmpl w:val="06F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976225"/>
    <w:multiLevelType w:val="hybridMultilevel"/>
    <w:tmpl w:val="C9FC3B30"/>
    <w:lvl w:ilvl="0" w:tplc="F59CF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B52F98"/>
    <w:multiLevelType w:val="multilevel"/>
    <w:tmpl w:val="38B52F98"/>
    <w:lvl w:ilvl="0">
      <w:start w:val="1"/>
      <w:numFmt w:val="bullet"/>
      <w:lvlText w:val=""/>
      <w:lvlJc w:val="left"/>
      <w:pPr>
        <w:ind w:left="840" w:hanging="420"/>
      </w:pPr>
      <w:rPr>
        <w:rFonts w:ascii="Wingdings" w:eastAsia="宋体" w:hAnsi="Wingdings" w:hint="default"/>
      </w:rPr>
    </w:lvl>
    <w:lvl w:ilvl="1">
      <w:start w:val="1"/>
      <w:numFmt w:val="bullet"/>
      <w:lvlText w:val=""/>
      <w:lvlJc w:val="left"/>
      <w:pPr>
        <w:ind w:left="1260" w:hanging="420"/>
      </w:pPr>
      <w:rPr>
        <w:rFonts w:ascii="Wingdings" w:eastAsia="宋体" w:hAnsi="Wingdings" w:hint="default"/>
      </w:rPr>
    </w:lvl>
    <w:lvl w:ilvl="2">
      <w:start w:val="1"/>
      <w:numFmt w:val="bullet"/>
      <w:lvlText w:val=""/>
      <w:lvlJc w:val="left"/>
      <w:pPr>
        <w:ind w:left="1680" w:hanging="420"/>
      </w:pPr>
      <w:rPr>
        <w:rFonts w:ascii="Wingdings" w:eastAsia="宋体" w:hAnsi="Wingdings" w:hint="default"/>
      </w:rPr>
    </w:lvl>
    <w:lvl w:ilvl="3">
      <w:start w:val="1"/>
      <w:numFmt w:val="bullet"/>
      <w:lvlText w:val=""/>
      <w:lvlJc w:val="left"/>
      <w:pPr>
        <w:ind w:left="2100" w:hanging="420"/>
      </w:pPr>
      <w:rPr>
        <w:rFonts w:ascii="Wingdings" w:eastAsia="宋体" w:hAnsi="Wingdings" w:hint="default"/>
      </w:rPr>
    </w:lvl>
    <w:lvl w:ilvl="4">
      <w:start w:val="1"/>
      <w:numFmt w:val="bullet"/>
      <w:lvlText w:val=""/>
      <w:lvlJc w:val="left"/>
      <w:pPr>
        <w:ind w:left="2520" w:hanging="420"/>
      </w:pPr>
      <w:rPr>
        <w:rFonts w:ascii="Wingdings" w:eastAsia="宋体" w:hAnsi="Wingdings" w:hint="default"/>
      </w:rPr>
    </w:lvl>
    <w:lvl w:ilvl="5">
      <w:start w:val="1"/>
      <w:numFmt w:val="bullet"/>
      <w:lvlText w:val=""/>
      <w:lvlJc w:val="left"/>
      <w:pPr>
        <w:ind w:left="2940" w:hanging="420"/>
      </w:pPr>
      <w:rPr>
        <w:rFonts w:ascii="Wingdings" w:eastAsia="宋体" w:hAnsi="Wingdings" w:hint="default"/>
      </w:rPr>
    </w:lvl>
    <w:lvl w:ilvl="6">
      <w:start w:val="1"/>
      <w:numFmt w:val="bullet"/>
      <w:lvlText w:val=""/>
      <w:lvlJc w:val="left"/>
      <w:pPr>
        <w:ind w:left="3360" w:hanging="420"/>
      </w:pPr>
      <w:rPr>
        <w:rFonts w:ascii="Wingdings" w:eastAsia="宋体" w:hAnsi="Wingdings" w:hint="default"/>
      </w:rPr>
    </w:lvl>
    <w:lvl w:ilvl="7">
      <w:start w:val="1"/>
      <w:numFmt w:val="bullet"/>
      <w:lvlText w:val=""/>
      <w:lvlJc w:val="left"/>
      <w:pPr>
        <w:ind w:left="3780" w:hanging="420"/>
      </w:pPr>
      <w:rPr>
        <w:rFonts w:ascii="Wingdings" w:eastAsia="宋体" w:hAnsi="Wingdings" w:hint="default"/>
      </w:rPr>
    </w:lvl>
    <w:lvl w:ilvl="8">
      <w:start w:val="1"/>
      <w:numFmt w:val="bullet"/>
      <w:lvlText w:val=""/>
      <w:lvlJc w:val="left"/>
      <w:pPr>
        <w:ind w:left="4200" w:hanging="420"/>
      </w:pPr>
      <w:rPr>
        <w:rFonts w:ascii="Wingdings" w:eastAsia="宋体" w:hAnsi="Wingdings" w:hint="default"/>
      </w:rPr>
    </w:lvl>
  </w:abstractNum>
  <w:abstractNum w:abstractNumId="19">
    <w:nsid w:val="41B747DC"/>
    <w:multiLevelType w:val="hybridMultilevel"/>
    <w:tmpl w:val="C9FC3B30"/>
    <w:lvl w:ilvl="0" w:tplc="F59CF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1B4CCB"/>
    <w:multiLevelType w:val="hybridMultilevel"/>
    <w:tmpl w:val="0EA89F40"/>
    <w:lvl w:ilvl="0" w:tplc="E3E2E9F6">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1">
    <w:nsid w:val="464333D7"/>
    <w:multiLevelType w:val="hybridMultilevel"/>
    <w:tmpl w:val="0BE0CA68"/>
    <w:lvl w:ilvl="0" w:tplc="B23AE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50294F"/>
    <w:multiLevelType w:val="hybridMultilevel"/>
    <w:tmpl w:val="5D3651C2"/>
    <w:lvl w:ilvl="0" w:tplc="82D8FD4E">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3">
    <w:nsid w:val="495D4074"/>
    <w:multiLevelType w:val="hybridMultilevel"/>
    <w:tmpl w:val="96F22974"/>
    <w:lvl w:ilvl="0" w:tplc="08FE7358">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4">
    <w:nsid w:val="546A2582"/>
    <w:multiLevelType w:val="multilevel"/>
    <w:tmpl w:val="8BF00AE2"/>
    <w:lvl w:ilvl="0">
      <w:start w:val="1"/>
      <w:numFmt w:val="decimal"/>
      <w:pStyle w:val="1"/>
      <w:suff w:val="space"/>
      <w:lvlText w:val="§%1 "/>
      <w:lvlJc w:val="left"/>
      <w:pPr>
        <w:ind w:left="85" w:hanging="85"/>
      </w:pPr>
      <w:rPr>
        <w:rFonts w:hint="eastAsia"/>
        <w:lang w:val="en-US"/>
      </w:rPr>
    </w:lvl>
    <w:lvl w:ilvl="1">
      <w:start w:val="1"/>
      <w:numFmt w:val="decimal"/>
      <w:pStyle w:val="2"/>
      <w:suff w:val="space"/>
      <w:lvlText w:val="§%1.%2 "/>
      <w:lvlJc w:val="left"/>
      <w:pPr>
        <w:ind w:left="-500" w:firstLine="500"/>
      </w:pPr>
      <w:rPr>
        <w:rFonts w:hint="eastAsia"/>
        <w:lang w:val="en-US"/>
      </w:rPr>
    </w:lvl>
    <w:lvl w:ilvl="2">
      <w:start w:val="1"/>
      <w:numFmt w:val="decimal"/>
      <w:pStyle w:val="3"/>
      <w:suff w:val="space"/>
      <w:lvlText w:val="§%1.%2.%3 "/>
      <w:lvlJc w:val="left"/>
      <w:pPr>
        <w:ind w:left="-585" w:firstLine="528"/>
      </w:pPr>
      <w:rPr>
        <w:rFonts w:hint="eastAsia"/>
        <w:color w:val="auto"/>
        <w:lang w:val="en-US"/>
      </w:rPr>
    </w:lvl>
    <w:lvl w:ilvl="3">
      <w:start w:val="1"/>
      <w:numFmt w:val="decimal"/>
      <w:pStyle w:val="4"/>
      <w:suff w:val="space"/>
      <w:lvlText w:val="§%1.%2.%3.%4 "/>
      <w:lvlJc w:val="left"/>
      <w:pPr>
        <w:ind w:left="-585" w:firstLine="528"/>
      </w:pPr>
      <w:rPr>
        <w:rFonts w:hint="eastAsia"/>
      </w:rPr>
    </w:lvl>
    <w:lvl w:ilvl="4">
      <w:start w:val="1"/>
      <w:numFmt w:val="decimal"/>
      <w:pStyle w:val="5"/>
      <w:suff w:val="space"/>
      <w:lvlText w:val="§%1.%2.%3.%4.%5 "/>
      <w:lvlJc w:val="left"/>
      <w:pPr>
        <w:ind w:left="-585" w:firstLine="528"/>
      </w:pPr>
      <w:rPr>
        <w:rFonts w:hint="eastAsia"/>
      </w:rPr>
    </w:lvl>
    <w:lvl w:ilvl="5">
      <w:start w:val="1"/>
      <w:numFmt w:val="decimal"/>
      <w:lvlText w:val="%1.%2.%3.%4.%5.%6."/>
      <w:lvlJc w:val="left"/>
      <w:pPr>
        <w:tabs>
          <w:tab w:val="num" w:pos="-160"/>
        </w:tabs>
        <w:ind w:left="-160" w:hanging="1134"/>
      </w:pPr>
      <w:rPr>
        <w:rFonts w:hint="eastAsia"/>
      </w:rPr>
    </w:lvl>
    <w:lvl w:ilvl="6">
      <w:start w:val="1"/>
      <w:numFmt w:val="decimal"/>
      <w:lvlText w:val="%1.%2.%3.%4.%5.%6.%7."/>
      <w:lvlJc w:val="left"/>
      <w:pPr>
        <w:tabs>
          <w:tab w:val="num" w:pos="-18"/>
        </w:tabs>
        <w:ind w:left="-18" w:hanging="1276"/>
      </w:pPr>
      <w:rPr>
        <w:rFonts w:hint="eastAsia"/>
      </w:rPr>
    </w:lvl>
    <w:lvl w:ilvl="7">
      <w:start w:val="1"/>
      <w:numFmt w:val="decimal"/>
      <w:lvlText w:val="%1.%2.%3.%4.%5.%6.%7.%8."/>
      <w:lvlJc w:val="left"/>
      <w:pPr>
        <w:tabs>
          <w:tab w:val="num" w:pos="124"/>
        </w:tabs>
        <w:ind w:left="124" w:hanging="1418"/>
      </w:pPr>
      <w:rPr>
        <w:rFonts w:hint="eastAsia"/>
      </w:rPr>
    </w:lvl>
    <w:lvl w:ilvl="8">
      <w:start w:val="1"/>
      <w:numFmt w:val="decimal"/>
      <w:lvlText w:val="%1.%2.%3.%4.%5.%6.%7.%8.%9."/>
      <w:lvlJc w:val="left"/>
      <w:pPr>
        <w:tabs>
          <w:tab w:val="num" w:pos="265"/>
        </w:tabs>
        <w:ind w:left="265" w:hanging="1559"/>
      </w:pPr>
      <w:rPr>
        <w:rFonts w:hint="eastAsia"/>
      </w:rPr>
    </w:lvl>
  </w:abstractNum>
  <w:abstractNum w:abstractNumId="25">
    <w:nsid w:val="5CB96C69"/>
    <w:multiLevelType w:val="hybridMultilevel"/>
    <w:tmpl w:val="CEA0701E"/>
    <w:lvl w:ilvl="0" w:tplc="5F629E5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nsid w:val="5D5A11CE"/>
    <w:multiLevelType w:val="hybridMultilevel"/>
    <w:tmpl w:val="1C64774A"/>
    <w:lvl w:ilvl="0" w:tplc="CF4085C4">
      <w:start w:val="1"/>
      <w:numFmt w:val="decimal"/>
      <w:lvlText w:val="%1）"/>
      <w:lvlJc w:val="left"/>
      <w:pPr>
        <w:ind w:left="725" w:hanging="360"/>
      </w:pPr>
      <w:rPr>
        <w:rFonts w:hint="default"/>
      </w:rPr>
    </w:lvl>
    <w:lvl w:ilvl="1" w:tplc="04090019">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7">
    <w:nsid w:val="64042B09"/>
    <w:multiLevelType w:val="multilevel"/>
    <w:tmpl w:val="64042B09"/>
    <w:lvl w:ilvl="0">
      <w:start w:val="1"/>
      <w:numFmt w:val="decimal"/>
      <w:suff w:val="space"/>
      <w:lvlText w:val="§%1 "/>
      <w:lvlJc w:val="left"/>
      <w:pPr>
        <w:ind w:left="85" w:hanging="85"/>
      </w:pPr>
      <w:rPr>
        <w:rFonts w:hint="eastAsia"/>
        <w:lang w:val="en-US"/>
      </w:rPr>
    </w:lvl>
    <w:lvl w:ilvl="1">
      <w:start w:val="1"/>
      <w:numFmt w:val="decimal"/>
      <w:suff w:val="space"/>
      <w:lvlText w:val="§%1.%2 "/>
      <w:lvlJc w:val="left"/>
      <w:pPr>
        <w:ind w:left="-500" w:firstLine="500"/>
      </w:pPr>
      <w:rPr>
        <w:rFonts w:hint="eastAsia"/>
        <w:lang w:val="en-US"/>
      </w:rPr>
    </w:lvl>
    <w:lvl w:ilvl="2">
      <w:start w:val="1"/>
      <w:numFmt w:val="decimal"/>
      <w:suff w:val="space"/>
      <w:lvlText w:val="§%1.%2.%3 "/>
      <w:lvlJc w:val="left"/>
      <w:pPr>
        <w:ind w:left="-585" w:firstLine="528"/>
      </w:pPr>
      <w:rPr>
        <w:rFonts w:hint="eastAsia"/>
        <w:color w:val="auto"/>
      </w:rPr>
    </w:lvl>
    <w:lvl w:ilvl="3">
      <w:start w:val="1"/>
      <w:numFmt w:val="decimal"/>
      <w:suff w:val="space"/>
      <w:lvlText w:val="§%1.%2.%3.%4 "/>
      <w:lvlJc w:val="left"/>
      <w:pPr>
        <w:ind w:left="-585" w:firstLine="528"/>
      </w:pPr>
      <w:rPr>
        <w:rFonts w:hint="eastAsia"/>
      </w:rPr>
    </w:lvl>
    <w:lvl w:ilvl="4">
      <w:start w:val="1"/>
      <w:numFmt w:val="decimal"/>
      <w:suff w:val="space"/>
      <w:lvlText w:val="§%1.%2.%3.%4.%5 "/>
      <w:lvlJc w:val="left"/>
      <w:pPr>
        <w:ind w:left="-585" w:firstLine="528"/>
      </w:pPr>
      <w:rPr>
        <w:rFonts w:hint="eastAsia"/>
      </w:rPr>
    </w:lvl>
    <w:lvl w:ilvl="5">
      <w:start w:val="1"/>
      <w:numFmt w:val="decimal"/>
      <w:lvlText w:val="%1.%2.%3.%4.%5.%6."/>
      <w:lvlJc w:val="left"/>
      <w:pPr>
        <w:tabs>
          <w:tab w:val="num" w:pos="-160"/>
        </w:tabs>
        <w:ind w:left="-160" w:hanging="1134"/>
      </w:pPr>
      <w:rPr>
        <w:rFonts w:hint="eastAsia"/>
      </w:rPr>
    </w:lvl>
    <w:lvl w:ilvl="6">
      <w:start w:val="1"/>
      <w:numFmt w:val="decimal"/>
      <w:lvlText w:val="%1.%2.%3.%4.%5.%6.%7."/>
      <w:lvlJc w:val="left"/>
      <w:pPr>
        <w:tabs>
          <w:tab w:val="num" w:pos="-18"/>
        </w:tabs>
        <w:ind w:left="-18" w:hanging="1276"/>
      </w:pPr>
      <w:rPr>
        <w:rFonts w:hint="eastAsia"/>
      </w:rPr>
    </w:lvl>
    <w:lvl w:ilvl="7">
      <w:start w:val="1"/>
      <w:numFmt w:val="decimal"/>
      <w:lvlText w:val="%1.%2.%3.%4.%5.%6.%7.%8."/>
      <w:lvlJc w:val="left"/>
      <w:pPr>
        <w:tabs>
          <w:tab w:val="num" w:pos="124"/>
        </w:tabs>
        <w:ind w:left="124" w:hanging="1418"/>
      </w:pPr>
      <w:rPr>
        <w:rFonts w:hint="eastAsia"/>
      </w:rPr>
    </w:lvl>
    <w:lvl w:ilvl="8">
      <w:start w:val="1"/>
      <w:numFmt w:val="decimal"/>
      <w:lvlText w:val="%1.%2.%3.%4.%5.%6.%7.%8.%9."/>
      <w:lvlJc w:val="left"/>
      <w:pPr>
        <w:tabs>
          <w:tab w:val="num" w:pos="265"/>
        </w:tabs>
        <w:ind w:left="265" w:hanging="1559"/>
      </w:pPr>
      <w:rPr>
        <w:rFonts w:hint="eastAsia"/>
      </w:rPr>
    </w:lvl>
  </w:abstractNum>
  <w:abstractNum w:abstractNumId="28">
    <w:nsid w:val="67253EAB"/>
    <w:multiLevelType w:val="hybridMultilevel"/>
    <w:tmpl w:val="CD48D53C"/>
    <w:lvl w:ilvl="0" w:tplc="A34C2EB8">
      <w:start w:val="1"/>
      <w:numFmt w:val="decimal"/>
      <w:lvlText w:val="%1）"/>
      <w:lvlJc w:val="left"/>
      <w:pPr>
        <w:ind w:left="725" w:hanging="360"/>
      </w:pPr>
      <w:rPr>
        <w:rFonts w:hint="default"/>
      </w:rPr>
    </w:lvl>
    <w:lvl w:ilvl="1" w:tplc="04090019">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9">
    <w:nsid w:val="685D013A"/>
    <w:multiLevelType w:val="hybridMultilevel"/>
    <w:tmpl w:val="5CDA8D2C"/>
    <w:lvl w:ilvl="0" w:tplc="1D42C800">
      <w:start w:val="1"/>
      <w:numFmt w:val="decimal"/>
      <w:lvlText w:val="%1）"/>
      <w:lvlJc w:val="left"/>
      <w:pPr>
        <w:ind w:left="786" w:hanging="360"/>
      </w:pPr>
      <w:rPr>
        <w:rFonts w:hint="default"/>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30">
    <w:nsid w:val="68EA1DA7"/>
    <w:multiLevelType w:val="hybridMultilevel"/>
    <w:tmpl w:val="DBE467D2"/>
    <w:lvl w:ilvl="0" w:tplc="794CBA54">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1">
    <w:nsid w:val="69E95E53"/>
    <w:multiLevelType w:val="hybridMultilevel"/>
    <w:tmpl w:val="718EBB00"/>
    <w:lvl w:ilvl="0" w:tplc="2BACCF0A">
      <w:start w:val="1"/>
      <w:numFmt w:val="decimal"/>
      <w:lvlText w:val="%1）"/>
      <w:lvlJc w:val="left"/>
      <w:pPr>
        <w:ind w:left="635" w:hanging="27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2">
    <w:nsid w:val="6C2F211F"/>
    <w:multiLevelType w:val="hybridMultilevel"/>
    <w:tmpl w:val="24065BEC"/>
    <w:lvl w:ilvl="0" w:tplc="F58216D4">
      <w:start w:val="1"/>
      <w:numFmt w:val="decimal"/>
      <w:lvlText w:val="%1）"/>
      <w:lvlJc w:val="left"/>
      <w:pPr>
        <w:ind w:left="718" w:hanging="360"/>
      </w:pPr>
      <w:rPr>
        <w:rFonts w:hAnsiTheme="minorHAnsi"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33">
    <w:nsid w:val="724F03E5"/>
    <w:multiLevelType w:val="hybridMultilevel"/>
    <w:tmpl w:val="BE82088E"/>
    <w:lvl w:ilvl="0" w:tplc="CF60350E">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4">
    <w:nsid w:val="730379C9"/>
    <w:multiLevelType w:val="hybridMultilevel"/>
    <w:tmpl w:val="EFC28E86"/>
    <w:lvl w:ilvl="0" w:tplc="8410C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9601A5F"/>
    <w:multiLevelType w:val="hybridMultilevel"/>
    <w:tmpl w:val="2C54E35E"/>
    <w:lvl w:ilvl="0" w:tplc="929CE3C8">
      <w:start w:val="1"/>
      <w:numFmt w:val="decimal"/>
      <w:lvlText w:val="%1)"/>
      <w:lvlJc w:val="left"/>
      <w:pPr>
        <w:ind w:left="723" w:hanging="36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36">
    <w:nsid w:val="7C5F18EB"/>
    <w:multiLevelType w:val="hybridMultilevel"/>
    <w:tmpl w:val="F41A3F80"/>
    <w:lvl w:ilvl="0" w:tplc="AB681ED4">
      <w:start w:val="1"/>
      <w:numFmt w:val="decimal"/>
      <w:lvlText w:val="%1）"/>
      <w:lvlJc w:val="left"/>
      <w:pPr>
        <w:ind w:left="725" w:hanging="36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num w:numId="1">
    <w:abstractNumId w:val="27"/>
  </w:num>
  <w:num w:numId="2">
    <w:abstractNumId w:val="18"/>
  </w:num>
  <w:num w:numId="3">
    <w:abstractNumId w:val="30"/>
  </w:num>
  <w:num w:numId="4">
    <w:abstractNumId w:val="23"/>
  </w:num>
  <w:num w:numId="5">
    <w:abstractNumId w:val="15"/>
  </w:num>
  <w:num w:numId="6">
    <w:abstractNumId w:val="22"/>
  </w:num>
  <w:num w:numId="7">
    <w:abstractNumId w:val="24"/>
  </w:num>
  <w:num w:numId="8">
    <w:abstractNumId w:val="20"/>
  </w:num>
  <w:num w:numId="9">
    <w:abstractNumId w:val="26"/>
  </w:num>
  <w:num w:numId="10">
    <w:abstractNumId w:val="9"/>
  </w:num>
  <w:num w:numId="11">
    <w:abstractNumId w:val="25"/>
  </w:num>
  <w:num w:numId="12">
    <w:abstractNumId w:val="29"/>
  </w:num>
  <w:num w:numId="13">
    <w:abstractNumId w:val="28"/>
  </w:num>
  <w:num w:numId="14">
    <w:abstractNumId w:val="2"/>
  </w:num>
  <w:num w:numId="15">
    <w:abstractNumId w:val="14"/>
  </w:num>
  <w:num w:numId="16">
    <w:abstractNumId w:val="12"/>
  </w:num>
  <w:num w:numId="17">
    <w:abstractNumId w:val="1"/>
  </w:num>
  <w:num w:numId="18">
    <w:abstractNumId w:val="8"/>
  </w:num>
  <w:num w:numId="19">
    <w:abstractNumId w:val="11"/>
  </w:num>
  <w:num w:numId="20">
    <w:abstractNumId w:val="7"/>
  </w:num>
  <w:num w:numId="21">
    <w:abstractNumId w:val="13"/>
  </w:num>
  <w:num w:numId="22">
    <w:abstractNumId w:val="4"/>
  </w:num>
  <w:num w:numId="23">
    <w:abstractNumId w:val="31"/>
  </w:num>
  <w:num w:numId="24">
    <w:abstractNumId w:val="3"/>
  </w:num>
  <w:num w:numId="25">
    <w:abstractNumId w:val="6"/>
  </w:num>
  <w:num w:numId="26">
    <w:abstractNumId w:val="32"/>
  </w:num>
  <w:num w:numId="27">
    <w:abstractNumId w:val="10"/>
  </w:num>
  <w:num w:numId="28">
    <w:abstractNumId w:val="19"/>
  </w:num>
  <w:num w:numId="29">
    <w:abstractNumId w:val="35"/>
  </w:num>
  <w:num w:numId="30">
    <w:abstractNumId w:val="5"/>
  </w:num>
  <w:num w:numId="31">
    <w:abstractNumId w:val="17"/>
  </w:num>
  <w:num w:numId="32">
    <w:abstractNumId w:val="0"/>
  </w:num>
  <w:num w:numId="33">
    <w:abstractNumId w:val="21"/>
  </w:num>
  <w:num w:numId="34">
    <w:abstractNumId w:val="34"/>
  </w:num>
  <w:num w:numId="35">
    <w:abstractNumId w:val="16"/>
  </w:num>
  <w:num w:numId="36">
    <w:abstractNumId w:val="33"/>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4FB"/>
    <w:rsid w:val="00001E56"/>
    <w:rsid w:val="000037BE"/>
    <w:rsid w:val="00015740"/>
    <w:rsid w:val="00016A8B"/>
    <w:rsid w:val="00017FD8"/>
    <w:rsid w:val="000200CC"/>
    <w:rsid w:val="00024662"/>
    <w:rsid w:val="000327A3"/>
    <w:rsid w:val="00032D08"/>
    <w:rsid w:val="00037241"/>
    <w:rsid w:val="00040BAD"/>
    <w:rsid w:val="00043336"/>
    <w:rsid w:val="00052B10"/>
    <w:rsid w:val="0005465D"/>
    <w:rsid w:val="00055121"/>
    <w:rsid w:val="00057285"/>
    <w:rsid w:val="000618C3"/>
    <w:rsid w:val="00061AF1"/>
    <w:rsid w:val="000635C6"/>
    <w:rsid w:val="00065047"/>
    <w:rsid w:val="000847FB"/>
    <w:rsid w:val="00094C72"/>
    <w:rsid w:val="0009793F"/>
    <w:rsid w:val="000B2017"/>
    <w:rsid w:val="000B5E33"/>
    <w:rsid w:val="000C2DC6"/>
    <w:rsid w:val="000C3CE8"/>
    <w:rsid w:val="000C49C6"/>
    <w:rsid w:val="000C6BAF"/>
    <w:rsid w:val="000D085B"/>
    <w:rsid w:val="000D0CD2"/>
    <w:rsid w:val="000D6D80"/>
    <w:rsid w:val="000D6EE3"/>
    <w:rsid w:val="000E00E0"/>
    <w:rsid w:val="000E4E8E"/>
    <w:rsid w:val="000E68B7"/>
    <w:rsid w:val="000F23A8"/>
    <w:rsid w:val="000F3449"/>
    <w:rsid w:val="000F6C41"/>
    <w:rsid w:val="000F71ED"/>
    <w:rsid w:val="00110ADA"/>
    <w:rsid w:val="00115FEF"/>
    <w:rsid w:val="001166D4"/>
    <w:rsid w:val="0011719B"/>
    <w:rsid w:val="001326E4"/>
    <w:rsid w:val="00135903"/>
    <w:rsid w:val="0013706D"/>
    <w:rsid w:val="0014030F"/>
    <w:rsid w:val="00140CCF"/>
    <w:rsid w:val="0014131B"/>
    <w:rsid w:val="00147761"/>
    <w:rsid w:val="001541AC"/>
    <w:rsid w:val="00167366"/>
    <w:rsid w:val="00177758"/>
    <w:rsid w:val="00182642"/>
    <w:rsid w:val="00184B58"/>
    <w:rsid w:val="00184C3D"/>
    <w:rsid w:val="00193E10"/>
    <w:rsid w:val="00193F1E"/>
    <w:rsid w:val="00194EFF"/>
    <w:rsid w:val="001A239C"/>
    <w:rsid w:val="001A4615"/>
    <w:rsid w:val="001C23B7"/>
    <w:rsid w:val="001C7CE3"/>
    <w:rsid w:val="001D1BF0"/>
    <w:rsid w:val="001D396C"/>
    <w:rsid w:val="001E4977"/>
    <w:rsid w:val="001F3831"/>
    <w:rsid w:val="001F4807"/>
    <w:rsid w:val="00204AEA"/>
    <w:rsid w:val="0020557B"/>
    <w:rsid w:val="002071EF"/>
    <w:rsid w:val="00213FD6"/>
    <w:rsid w:val="00215F79"/>
    <w:rsid w:val="002214DF"/>
    <w:rsid w:val="002259BA"/>
    <w:rsid w:val="00242848"/>
    <w:rsid w:val="00254C20"/>
    <w:rsid w:val="00261D89"/>
    <w:rsid w:val="002633C1"/>
    <w:rsid w:val="002665B2"/>
    <w:rsid w:val="00266D3B"/>
    <w:rsid w:val="00280282"/>
    <w:rsid w:val="00283C8F"/>
    <w:rsid w:val="00290E8B"/>
    <w:rsid w:val="002A1C15"/>
    <w:rsid w:val="002A35FA"/>
    <w:rsid w:val="002C0770"/>
    <w:rsid w:val="002C468B"/>
    <w:rsid w:val="002C6FA5"/>
    <w:rsid w:val="002D0E74"/>
    <w:rsid w:val="002D4274"/>
    <w:rsid w:val="002D49F0"/>
    <w:rsid w:val="002F5FD8"/>
    <w:rsid w:val="00301AF7"/>
    <w:rsid w:val="00304419"/>
    <w:rsid w:val="00306A46"/>
    <w:rsid w:val="003072FE"/>
    <w:rsid w:val="003107CE"/>
    <w:rsid w:val="003124FE"/>
    <w:rsid w:val="003178BB"/>
    <w:rsid w:val="00333607"/>
    <w:rsid w:val="00340896"/>
    <w:rsid w:val="00340982"/>
    <w:rsid w:val="00353BCC"/>
    <w:rsid w:val="00360ADE"/>
    <w:rsid w:val="00361EA2"/>
    <w:rsid w:val="0037029E"/>
    <w:rsid w:val="003744C5"/>
    <w:rsid w:val="00375C9C"/>
    <w:rsid w:val="00375DBE"/>
    <w:rsid w:val="003811C7"/>
    <w:rsid w:val="00383ADA"/>
    <w:rsid w:val="00384E8A"/>
    <w:rsid w:val="00393092"/>
    <w:rsid w:val="00393F92"/>
    <w:rsid w:val="00395E29"/>
    <w:rsid w:val="00395F71"/>
    <w:rsid w:val="003A42EF"/>
    <w:rsid w:val="003A448D"/>
    <w:rsid w:val="003A7458"/>
    <w:rsid w:val="003A7E68"/>
    <w:rsid w:val="003B2526"/>
    <w:rsid w:val="003B3261"/>
    <w:rsid w:val="003B3B84"/>
    <w:rsid w:val="003C094F"/>
    <w:rsid w:val="003C1950"/>
    <w:rsid w:val="003C1CAC"/>
    <w:rsid w:val="003C3B71"/>
    <w:rsid w:val="003C7425"/>
    <w:rsid w:val="003C75CB"/>
    <w:rsid w:val="003D1034"/>
    <w:rsid w:val="003D4F56"/>
    <w:rsid w:val="003E1062"/>
    <w:rsid w:val="003F4805"/>
    <w:rsid w:val="003F6535"/>
    <w:rsid w:val="004056F8"/>
    <w:rsid w:val="00410A9B"/>
    <w:rsid w:val="00412615"/>
    <w:rsid w:val="004214CE"/>
    <w:rsid w:val="00423C96"/>
    <w:rsid w:val="004306C0"/>
    <w:rsid w:val="0043076A"/>
    <w:rsid w:val="00431705"/>
    <w:rsid w:val="00431CA9"/>
    <w:rsid w:val="00433550"/>
    <w:rsid w:val="00434A71"/>
    <w:rsid w:val="00435D47"/>
    <w:rsid w:val="00437A51"/>
    <w:rsid w:val="00441F71"/>
    <w:rsid w:val="00447D93"/>
    <w:rsid w:val="0045208E"/>
    <w:rsid w:val="00452B3A"/>
    <w:rsid w:val="004610EF"/>
    <w:rsid w:val="00464905"/>
    <w:rsid w:val="004744DA"/>
    <w:rsid w:val="00476B1D"/>
    <w:rsid w:val="00480F09"/>
    <w:rsid w:val="004818A5"/>
    <w:rsid w:val="0048443B"/>
    <w:rsid w:val="00493F5A"/>
    <w:rsid w:val="0049625A"/>
    <w:rsid w:val="00496DF0"/>
    <w:rsid w:val="00497D85"/>
    <w:rsid w:val="004B1129"/>
    <w:rsid w:val="004B42C6"/>
    <w:rsid w:val="004B4372"/>
    <w:rsid w:val="004B5F7C"/>
    <w:rsid w:val="004B76A7"/>
    <w:rsid w:val="004C0AB5"/>
    <w:rsid w:val="004C25B4"/>
    <w:rsid w:val="004C46C0"/>
    <w:rsid w:val="004C4863"/>
    <w:rsid w:val="004D300D"/>
    <w:rsid w:val="004D7211"/>
    <w:rsid w:val="004E3C88"/>
    <w:rsid w:val="0050115D"/>
    <w:rsid w:val="0050558B"/>
    <w:rsid w:val="00506E6A"/>
    <w:rsid w:val="00511C1F"/>
    <w:rsid w:val="00512043"/>
    <w:rsid w:val="00513A67"/>
    <w:rsid w:val="00514FD0"/>
    <w:rsid w:val="00516A0E"/>
    <w:rsid w:val="00520112"/>
    <w:rsid w:val="005217C5"/>
    <w:rsid w:val="00526CE2"/>
    <w:rsid w:val="00527E4F"/>
    <w:rsid w:val="00530184"/>
    <w:rsid w:val="0053484F"/>
    <w:rsid w:val="00540ACE"/>
    <w:rsid w:val="00557CBC"/>
    <w:rsid w:val="005645B3"/>
    <w:rsid w:val="00565CB4"/>
    <w:rsid w:val="00566CE5"/>
    <w:rsid w:val="00570040"/>
    <w:rsid w:val="00570205"/>
    <w:rsid w:val="005808D6"/>
    <w:rsid w:val="00580F35"/>
    <w:rsid w:val="00585CCB"/>
    <w:rsid w:val="00586C13"/>
    <w:rsid w:val="0059582D"/>
    <w:rsid w:val="005A331C"/>
    <w:rsid w:val="005A5754"/>
    <w:rsid w:val="005B16F9"/>
    <w:rsid w:val="005B254B"/>
    <w:rsid w:val="005B36BA"/>
    <w:rsid w:val="005B5BCD"/>
    <w:rsid w:val="005C2FB4"/>
    <w:rsid w:val="005C5563"/>
    <w:rsid w:val="005D04BB"/>
    <w:rsid w:val="005D2A50"/>
    <w:rsid w:val="005D6D7D"/>
    <w:rsid w:val="005F2AA7"/>
    <w:rsid w:val="005F2F87"/>
    <w:rsid w:val="005F583F"/>
    <w:rsid w:val="00606C2F"/>
    <w:rsid w:val="006109E0"/>
    <w:rsid w:val="00614A0C"/>
    <w:rsid w:val="00624DB3"/>
    <w:rsid w:val="006375C0"/>
    <w:rsid w:val="00643F0D"/>
    <w:rsid w:val="00644C98"/>
    <w:rsid w:val="00645376"/>
    <w:rsid w:val="006459FB"/>
    <w:rsid w:val="00650790"/>
    <w:rsid w:val="0065452C"/>
    <w:rsid w:val="00660662"/>
    <w:rsid w:val="00665465"/>
    <w:rsid w:val="00670551"/>
    <w:rsid w:val="00670B35"/>
    <w:rsid w:val="006710B5"/>
    <w:rsid w:val="00671A71"/>
    <w:rsid w:val="00675061"/>
    <w:rsid w:val="006756A8"/>
    <w:rsid w:val="00681C10"/>
    <w:rsid w:val="00681E05"/>
    <w:rsid w:val="006845E8"/>
    <w:rsid w:val="0068466D"/>
    <w:rsid w:val="006866BC"/>
    <w:rsid w:val="006906BE"/>
    <w:rsid w:val="006907D2"/>
    <w:rsid w:val="00694C0C"/>
    <w:rsid w:val="00695E42"/>
    <w:rsid w:val="006965CA"/>
    <w:rsid w:val="006A37A0"/>
    <w:rsid w:val="006A5DFF"/>
    <w:rsid w:val="006A60E8"/>
    <w:rsid w:val="006B14CB"/>
    <w:rsid w:val="006B4EAE"/>
    <w:rsid w:val="006C382F"/>
    <w:rsid w:val="006C60B3"/>
    <w:rsid w:val="006D1A05"/>
    <w:rsid w:val="006D6092"/>
    <w:rsid w:val="006E2EE4"/>
    <w:rsid w:val="006E346C"/>
    <w:rsid w:val="006F2514"/>
    <w:rsid w:val="00701B8B"/>
    <w:rsid w:val="0070520E"/>
    <w:rsid w:val="0071014B"/>
    <w:rsid w:val="007102F3"/>
    <w:rsid w:val="007115E4"/>
    <w:rsid w:val="007175D2"/>
    <w:rsid w:val="00725B16"/>
    <w:rsid w:val="00731F35"/>
    <w:rsid w:val="0073456D"/>
    <w:rsid w:val="007448DE"/>
    <w:rsid w:val="007464AD"/>
    <w:rsid w:val="00750042"/>
    <w:rsid w:val="0075329B"/>
    <w:rsid w:val="0075601D"/>
    <w:rsid w:val="00756586"/>
    <w:rsid w:val="00756BC8"/>
    <w:rsid w:val="007573F7"/>
    <w:rsid w:val="00761AAA"/>
    <w:rsid w:val="00762BA2"/>
    <w:rsid w:val="00765A9C"/>
    <w:rsid w:val="00773E2A"/>
    <w:rsid w:val="0077709C"/>
    <w:rsid w:val="00777DE9"/>
    <w:rsid w:val="00781EBD"/>
    <w:rsid w:val="00783002"/>
    <w:rsid w:val="00786021"/>
    <w:rsid w:val="00787FDB"/>
    <w:rsid w:val="00790645"/>
    <w:rsid w:val="00793457"/>
    <w:rsid w:val="00794538"/>
    <w:rsid w:val="007A1654"/>
    <w:rsid w:val="007A2DF8"/>
    <w:rsid w:val="007A7B25"/>
    <w:rsid w:val="007B35DD"/>
    <w:rsid w:val="007C2A14"/>
    <w:rsid w:val="007C4A33"/>
    <w:rsid w:val="007D0103"/>
    <w:rsid w:val="007D28B8"/>
    <w:rsid w:val="007F6689"/>
    <w:rsid w:val="008032ED"/>
    <w:rsid w:val="00805C83"/>
    <w:rsid w:val="00811AE6"/>
    <w:rsid w:val="00813AC3"/>
    <w:rsid w:val="00815FE9"/>
    <w:rsid w:val="008218EA"/>
    <w:rsid w:val="008236F5"/>
    <w:rsid w:val="0082545B"/>
    <w:rsid w:val="00836596"/>
    <w:rsid w:val="00841F6A"/>
    <w:rsid w:val="00842928"/>
    <w:rsid w:val="00843A6A"/>
    <w:rsid w:val="00854ACA"/>
    <w:rsid w:val="00855562"/>
    <w:rsid w:val="00856A75"/>
    <w:rsid w:val="008579D1"/>
    <w:rsid w:val="008677D5"/>
    <w:rsid w:val="00870182"/>
    <w:rsid w:val="00870221"/>
    <w:rsid w:val="0087186F"/>
    <w:rsid w:val="008732DE"/>
    <w:rsid w:val="00883557"/>
    <w:rsid w:val="00897FC6"/>
    <w:rsid w:val="008A09BC"/>
    <w:rsid w:val="008B40CF"/>
    <w:rsid w:val="008B7932"/>
    <w:rsid w:val="008C69C1"/>
    <w:rsid w:val="008D77D3"/>
    <w:rsid w:val="008F3BF1"/>
    <w:rsid w:val="008F3FC4"/>
    <w:rsid w:val="008F6832"/>
    <w:rsid w:val="00900DB6"/>
    <w:rsid w:val="00904E4E"/>
    <w:rsid w:val="009070DC"/>
    <w:rsid w:val="00907899"/>
    <w:rsid w:val="0092247D"/>
    <w:rsid w:val="00923637"/>
    <w:rsid w:val="00926C65"/>
    <w:rsid w:val="0092780C"/>
    <w:rsid w:val="00932401"/>
    <w:rsid w:val="00932C0F"/>
    <w:rsid w:val="009335DB"/>
    <w:rsid w:val="00947D02"/>
    <w:rsid w:val="00952A99"/>
    <w:rsid w:val="00972CC6"/>
    <w:rsid w:val="00981BAB"/>
    <w:rsid w:val="00992ADD"/>
    <w:rsid w:val="009972B3"/>
    <w:rsid w:val="009A0A48"/>
    <w:rsid w:val="009A367F"/>
    <w:rsid w:val="009B481C"/>
    <w:rsid w:val="009B6164"/>
    <w:rsid w:val="009C0F7D"/>
    <w:rsid w:val="009D2873"/>
    <w:rsid w:val="009E1BFA"/>
    <w:rsid w:val="009E4A41"/>
    <w:rsid w:val="009E70D7"/>
    <w:rsid w:val="009F2E18"/>
    <w:rsid w:val="00A00952"/>
    <w:rsid w:val="00A0158D"/>
    <w:rsid w:val="00A0646E"/>
    <w:rsid w:val="00A0750E"/>
    <w:rsid w:val="00A119E8"/>
    <w:rsid w:val="00A141CD"/>
    <w:rsid w:val="00A31402"/>
    <w:rsid w:val="00A32DD2"/>
    <w:rsid w:val="00A40584"/>
    <w:rsid w:val="00A407F4"/>
    <w:rsid w:val="00A462A2"/>
    <w:rsid w:val="00A51D23"/>
    <w:rsid w:val="00A51E8B"/>
    <w:rsid w:val="00A52612"/>
    <w:rsid w:val="00A70A7A"/>
    <w:rsid w:val="00A7351F"/>
    <w:rsid w:val="00A7421F"/>
    <w:rsid w:val="00A8122A"/>
    <w:rsid w:val="00A82BEC"/>
    <w:rsid w:val="00A90350"/>
    <w:rsid w:val="00A91120"/>
    <w:rsid w:val="00A93726"/>
    <w:rsid w:val="00AA319B"/>
    <w:rsid w:val="00AA7E5B"/>
    <w:rsid w:val="00AB4495"/>
    <w:rsid w:val="00AB4A6D"/>
    <w:rsid w:val="00AB74E3"/>
    <w:rsid w:val="00AC64E7"/>
    <w:rsid w:val="00AC655E"/>
    <w:rsid w:val="00AC718F"/>
    <w:rsid w:val="00AC7EBE"/>
    <w:rsid w:val="00AD4B7B"/>
    <w:rsid w:val="00AE16F2"/>
    <w:rsid w:val="00AE2215"/>
    <w:rsid w:val="00AF34D5"/>
    <w:rsid w:val="00AF6946"/>
    <w:rsid w:val="00B01DD9"/>
    <w:rsid w:val="00B06A9E"/>
    <w:rsid w:val="00B11F7F"/>
    <w:rsid w:val="00B20561"/>
    <w:rsid w:val="00B23426"/>
    <w:rsid w:val="00B34105"/>
    <w:rsid w:val="00B342ED"/>
    <w:rsid w:val="00B34BF6"/>
    <w:rsid w:val="00B36787"/>
    <w:rsid w:val="00B37A5F"/>
    <w:rsid w:val="00B40764"/>
    <w:rsid w:val="00B512D5"/>
    <w:rsid w:val="00B52A3A"/>
    <w:rsid w:val="00B54742"/>
    <w:rsid w:val="00B6547D"/>
    <w:rsid w:val="00B7228D"/>
    <w:rsid w:val="00B72B52"/>
    <w:rsid w:val="00B732EF"/>
    <w:rsid w:val="00B77840"/>
    <w:rsid w:val="00B81391"/>
    <w:rsid w:val="00B81AE3"/>
    <w:rsid w:val="00B81B3A"/>
    <w:rsid w:val="00B82BF8"/>
    <w:rsid w:val="00B84E22"/>
    <w:rsid w:val="00B862E9"/>
    <w:rsid w:val="00B9098F"/>
    <w:rsid w:val="00B91FC4"/>
    <w:rsid w:val="00B92001"/>
    <w:rsid w:val="00B9587B"/>
    <w:rsid w:val="00B961FF"/>
    <w:rsid w:val="00B975A8"/>
    <w:rsid w:val="00BA2DF2"/>
    <w:rsid w:val="00BA4501"/>
    <w:rsid w:val="00BA73AD"/>
    <w:rsid w:val="00BB4BED"/>
    <w:rsid w:val="00BC0460"/>
    <w:rsid w:val="00BC2021"/>
    <w:rsid w:val="00BC328D"/>
    <w:rsid w:val="00BC75FB"/>
    <w:rsid w:val="00BD43DB"/>
    <w:rsid w:val="00BD6E53"/>
    <w:rsid w:val="00BD6F1C"/>
    <w:rsid w:val="00BE4755"/>
    <w:rsid w:val="00BE7E84"/>
    <w:rsid w:val="00BF3020"/>
    <w:rsid w:val="00BF3F4B"/>
    <w:rsid w:val="00C03102"/>
    <w:rsid w:val="00C03D32"/>
    <w:rsid w:val="00C04371"/>
    <w:rsid w:val="00C045F8"/>
    <w:rsid w:val="00C04681"/>
    <w:rsid w:val="00C10A19"/>
    <w:rsid w:val="00C21D7F"/>
    <w:rsid w:val="00C3757F"/>
    <w:rsid w:val="00C446D4"/>
    <w:rsid w:val="00C553B6"/>
    <w:rsid w:val="00C56C80"/>
    <w:rsid w:val="00C603BE"/>
    <w:rsid w:val="00C67310"/>
    <w:rsid w:val="00C67A81"/>
    <w:rsid w:val="00C76D46"/>
    <w:rsid w:val="00C80BCA"/>
    <w:rsid w:val="00C8142F"/>
    <w:rsid w:val="00C81598"/>
    <w:rsid w:val="00C87E9D"/>
    <w:rsid w:val="00C97DAA"/>
    <w:rsid w:val="00CA0113"/>
    <w:rsid w:val="00CA0180"/>
    <w:rsid w:val="00CC0428"/>
    <w:rsid w:val="00CC3B76"/>
    <w:rsid w:val="00CC3BBC"/>
    <w:rsid w:val="00CC46E9"/>
    <w:rsid w:val="00CC6484"/>
    <w:rsid w:val="00CD1F5F"/>
    <w:rsid w:val="00CD4578"/>
    <w:rsid w:val="00CE5467"/>
    <w:rsid w:val="00CE78DC"/>
    <w:rsid w:val="00CF235C"/>
    <w:rsid w:val="00CF45BB"/>
    <w:rsid w:val="00CF5590"/>
    <w:rsid w:val="00D0760D"/>
    <w:rsid w:val="00D120AC"/>
    <w:rsid w:val="00D1548B"/>
    <w:rsid w:val="00D263D5"/>
    <w:rsid w:val="00D314FB"/>
    <w:rsid w:val="00D37576"/>
    <w:rsid w:val="00D37791"/>
    <w:rsid w:val="00D41264"/>
    <w:rsid w:val="00D461E5"/>
    <w:rsid w:val="00D7008A"/>
    <w:rsid w:val="00D73F81"/>
    <w:rsid w:val="00D756DF"/>
    <w:rsid w:val="00D811E5"/>
    <w:rsid w:val="00D83886"/>
    <w:rsid w:val="00D8797D"/>
    <w:rsid w:val="00D97872"/>
    <w:rsid w:val="00DA4375"/>
    <w:rsid w:val="00DC5891"/>
    <w:rsid w:val="00DC6840"/>
    <w:rsid w:val="00DD5497"/>
    <w:rsid w:val="00DD7E6C"/>
    <w:rsid w:val="00DE2D3C"/>
    <w:rsid w:val="00DE65D8"/>
    <w:rsid w:val="00DF0FDE"/>
    <w:rsid w:val="00DF7BEA"/>
    <w:rsid w:val="00E00142"/>
    <w:rsid w:val="00E00180"/>
    <w:rsid w:val="00E04411"/>
    <w:rsid w:val="00E135BB"/>
    <w:rsid w:val="00E175ED"/>
    <w:rsid w:val="00E226D7"/>
    <w:rsid w:val="00E24321"/>
    <w:rsid w:val="00E30478"/>
    <w:rsid w:val="00E3274F"/>
    <w:rsid w:val="00E32FEF"/>
    <w:rsid w:val="00E331FC"/>
    <w:rsid w:val="00E34088"/>
    <w:rsid w:val="00E34BE8"/>
    <w:rsid w:val="00E3505E"/>
    <w:rsid w:val="00E40A18"/>
    <w:rsid w:val="00E45446"/>
    <w:rsid w:val="00E54225"/>
    <w:rsid w:val="00E570CA"/>
    <w:rsid w:val="00E608A8"/>
    <w:rsid w:val="00E6324B"/>
    <w:rsid w:val="00E65E46"/>
    <w:rsid w:val="00E667D9"/>
    <w:rsid w:val="00E725A1"/>
    <w:rsid w:val="00E83F12"/>
    <w:rsid w:val="00EA0C92"/>
    <w:rsid w:val="00EA3B2D"/>
    <w:rsid w:val="00EB7323"/>
    <w:rsid w:val="00EE1130"/>
    <w:rsid w:val="00EE51C9"/>
    <w:rsid w:val="00EF1E79"/>
    <w:rsid w:val="00EF447F"/>
    <w:rsid w:val="00F05E66"/>
    <w:rsid w:val="00F209B4"/>
    <w:rsid w:val="00F21305"/>
    <w:rsid w:val="00F21E74"/>
    <w:rsid w:val="00F264CC"/>
    <w:rsid w:val="00F53E54"/>
    <w:rsid w:val="00F54F5F"/>
    <w:rsid w:val="00F6424A"/>
    <w:rsid w:val="00F9473D"/>
    <w:rsid w:val="00FA7737"/>
    <w:rsid w:val="00FB170F"/>
    <w:rsid w:val="00FC1B86"/>
    <w:rsid w:val="00FD27C2"/>
    <w:rsid w:val="00FD61B3"/>
    <w:rsid w:val="00FE4B56"/>
    <w:rsid w:val="00FE59F6"/>
    <w:rsid w:val="00FE6F33"/>
    <w:rsid w:val="00FF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928"/>
    <w:pPr>
      <w:widowControl w:val="0"/>
      <w:jc w:val="both"/>
    </w:pPr>
  </w:style>
  <w:style w:type="paragraph" w:styleId="10">
    <w:name w:val="heading 1"/>
    <w:basedOn w:val="a"/>
    <w:next w:val="a"/>
    <w:link w:val="1Char"/>
    <w:uiPriority w:val="9"/>
    <w:qFormat/>
    <w:rsid w:val="006109E0"/>
    <w:pPr>
      <w:keepNext/>
      <w:keepLines/>
      <w:spacing w:before="340" w:after="330" w:line="578" w:lineRule="auto"/>
      <w:outlineLvl w:val="0"/>
    </w:pPr>
    <w:rPr>
      <w:b/>
      <w:bCs/>
      <w:kern w:val="44"/>
      <w:sz w:val="44"/>
      <w:szCs w:val="44"/>
    </w:rPr>
  </w:style>
  <w:style w:type="paragraph" w:styleId="20">
    <w:name w:val="heading 2"/>
    <w:basedOn w:val="a"/>
    <w:link w:val="2Char"/>
    <w:uiPriority w:val="9"/>
    <w:qFormat/>
    <w:rsid w:val="006710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514"/>
    <w:rPr>
      <w:sz w:val="18"/>
      <w:szCs w:val="18"/>
    </w:rPr>
  </w:style>
  <w:style w:type="paragraph" w:styleId="a4">
    <w:name w:val="footer"/>
    <w:basedOn w:val="a"/>
    <w:link w:val="Char0"/>
    <w:uiPriority w:val="99"/>
    <w:unhideWhenUsed/>
    <w:rsid w:val="000F71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71ED"/>
    <w:rPr>
      <w:sz w:val="18"/>
      <w:szCs w:val="18"/>
    </w:rPr>
  </w:style>
  <w:style w:type="paragraph" w:customStyle="1" w:styleId="2">
    <w:name w:val="小节标题级别2"/>
    <w:basedOn w:val="1"/>
    <w:next w:val="a5"/>
    <w:qFormat/>
    <w:rsid w:val="00D7008A"/>
    <w:pPr>
      <w:pageBreakBefore w:val="0"/>
      <w:numPr>
        <w:ilvl w:val="1"/>
      </w:numPr>
      <w:outlineLvl w:val="1"/>
    </w:pPr>
    <w:rPr>
      <w:sz w:val="28"/>
      <w:szCs w:val="28"/>
    </w:rPr>
  </w:style>
  <w:style w:type="paragraph" w:customStyle="1" w:styleId="a5">
    <w:name w:val="文章内容"/>
    <w:basedOn w:val="a"/>
    <w:qFormat/>
    <w:rsid w:val="00D7008A"/>
    <w:pPr>
      <w:spacing w:line="280" w:lineRule="exact"/>
      <w:ind w:leftChars="-5" w:left="-12" w:firstLine="375"/>
    </w:pPr>
    <w:rPr>
      <w:rFonts w:hAnsi="宋体"/>
      <w:sz w:val="18"/>
      <w:szCs w:val="18"/>
      <w:shd w:val="pct10" w:color="auto" w:fill="FFFFFF"/>
    </w:rPr>
  </w:style>
  <w:style w:type="paragraph" w:customStyle="1" w:styleId="4">
    <w:name w:val="小节标题级别4"/>
    <w:basedOn w:val="3"/>
    <w:next w:val="a5"/>
    <w:qFormat/>
    <w:rsid w:val="00D7008A"/>
    <w:pPr>
      <w:numPr>
        <w:ilvl w:val="3"/>
      </w:numPr>
      <w:outlineLvl w:val="3"/>
    </w:pPr>
  </w:style>
  <w:style w:type="paragraph" w:customStyle="1" w:styleId="1">
    <w:name w:val="小节标题级别1"/>
    <w:basedOn w:val="a6"/>
    <w:next w:val="a5"/>
    <w:link w:val="1Char0"/>
    <w:qFormat/>
    <w:rsid w:val="00D7008A"/>
    <w:pPr>
      <w:pageBreakBefore/>
      <w:numPr>
        <w:numId w:val="7"/>
      </w:numPr>
      <w:spacing w:before="120" w:after="120"/>
      <w:jc w:val="left"/>
    </w:pPr>
    <w:rPr>
      <w:rFonts w:ascii="Arial" w:eastAsia="黑体" w:hAnsi="Arial" w:cs="Arial"/>
      <w:b w:val="0"/>
      <w:shadow/>
      <w:sz w:val="30"/>
      <w:szCs w:val="30"/>
    </w:rPr>
  </w:style>
  <w:style w:type="paragraph" w:customStyle="1" w:styleId="a7">
    <w:name w:val="无编号的标题"/>
    <w:basedOn w:val="a"/>
    <w:qFormat/>
    <w:rsid w:val="00D7008A"/>
    <w:pPr>
      <w:spacing w:beforeLines="200" w:before="200" w:afterLines="200" w:after="200"/>
      <w:jc w:val="center"/>
      <w:outlineLvl w:val="0"/>
    </w:pPr>
    <w:rPr>
      <w:rFonts w:ascii="黑体" w:eastAsia="黑体"/>
      <w:shadow/>
      <w:color w:val="000000"/>
      <w:sz w:val="44"/>
      <w:szCs w:val="44"/>
    </w:rPr>
  </w:style>
  <w:style w:type="paragraph" w:customStyle="1" w:styleId="3">
    <w:name w:val="小节标题级别3"/>
    <w:basedOn w:val="a"/>
    <w:next w:val="a5"/>
    <w:qFormat/>
    <w:rsid w:val="00D7008A"/>
    <w:pPr>
      <w:numPr>
        <w:ilvl w:val="2"/>
        <w:numId w:val="7"/>
      </w:numPr>
      <w:spacing w:before="120" w:after="120"/>
      <w:jc w:val="left"/>
      <w:outlineLvl w:val="2"/>
    </w:pPr>
    <w:rPr>
      <w:rFonts w:ascii="Arial" w:eastAsia="黑体" w:hAnsi="Arial" w:cs="Arial"/>
      <w:bCs/>
      <w:shadow/>
    </w:rPr>
  </w:style>
  <w:style w:type="paragraph" w:customStyle="1" w:styleId="04">
    <w:name w:val="样式 无编号标题 + 左侧:  0.4 字符"/>
    <w:basedOn w:val="a"/>
    <w:rsid w:val="00D7008A"/>
    <w:pPr>
      <w:spacing w:beforeLines="50" w:before="50" w:afterLines="50" w:after="50" w:line="280" w:lineRule="exact"/>
      <w:ind w:leftChars="-5" w:left="40"/>
    </w:pPr>
    <w:rPr>
      <w:rFonts w:eastAsia="黑体" w:hAnsi="宋体" w:cs="宋体"/>
      <w:sz w:val="28"/>
      <w:szCs w:val="20"/>
      <w:shd w:val="pct10" w:color="auto" w:fill="FFFFFF"/>
    </w:rPr>
  </w:style>
  <w:style w:type="paragraph" w:customStyle="1" w:styleId="a8">
    <w:name w:val="正文内容"/>
    <w:basedOn w:val="a6"/>
    <w:unhideWhenUsed/>
    <w:qFormat/>
    <w:rsid w:val="00D7008A"/>
    <w:pPr>
      <w:spacing w:before="0" w:after="0"/>
      <w:ind w:left="360" w:firstLine="420"/>
      <w:jc w:val="left"/>
      <w:outlineLvl w:val="9"/>
    </w:pPr>
    <w:rPr>
      <w:rFonts w:ascii="宋体" w:hAnsi="宋体" w:cs="Arial" w:hint="eastAsia"/>
      <w:b w:val="0"/>
      <w:sz w:val="21"/>
    </w:rPr>
  </w:style>
  <w:style w:type="character" w:customStyle="1" w:styleId="1Char0">
    <w:name w:val="小节标题级别1 Char"/>
    <w:link w:val="1"/>
    <w:rsid w:val="00D7008A"/>
    <w:rPr>
      <w:rFonts w:ascii="Arial" w:eastAsia="黑体" w:hAnsi="Arial" w:cs="Arial"/>
      <w:bCs/>
      <w:shadow/>
      <w:sz w:val="30"/>
      <w:szCs w:val="30"/>
    </w:rPr>
  </w:style>
  <w:style w:type="paragraph" w:styleId="a6">
    <w:name w:val="Title"/>
    <w:basedOn w:val="a"/>
    <w:next w:val="a"/>
    <w:link w:val="Char1"/>
    <w:uiPriority w:val="10"/>
    <w:qFormat/>
    <w:rsid w:val="00D7008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7008A"/>
    <w:rPr>
      <w:rFonts w:asciiTheme="majorHAnsi" w:eastAsia="宋体" w:hAnsiTheme="majorHAnsi" w:cstheme="majorBidi"/>
      <w:b/>
      <w:bCs/>
      <w:sz w:val="32"/>
      <w:szCs w:val="32"/>
    </w:rPr>
  </w:style>
  <w:style w:type="paragraph" w:customStyle="1" w:styleId="Normal7">
    <w:name w:val="Normal_7"/>
    <w:qFormat/>
    <w:rsid w:val="00D37791"/>
    <w:pPr>
      <w:spacing w:before="120" w:after="240"/>
      <w:jc w:val="both"/>
    </w:pPr>
    <w:rPr>
      <w:rFonts w:ascii="Calibri" w:eastAsia="Calibri" w:hAnsi="Calibri" w:cs="Times New Roman"/>
      <w:kern w:val="0"/>
      <w:sz w:val="22"/>
      <w:lang w:val="ru-RU" w:eastAsia="en-US"/>
    </w:rPr>
  </w:style>
  <w:style w:type="table" w:styleId="a9">
    <w:name w:val="Table Grid"/>
    <w:basedOn w:val="a1"/>
    <w:uiPriority w:val="59"/>
    <w:rsid w:val="003C7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6109E0"/>
    <w:rPr>
      <w:rFonts w:ascii="Calibri" w:eastAsia="宋体" w:hAnsi="Calibri" w:cs="Times New Roman"/>
      <w:b/>
      <w:bCs/>
      <w:kern w:val="44"/>
      <w:sz w:val="44"/>
      <w:szCs w:val="44"/>
    </w:rPr>
  </w:style>
  <w:style w:type="paragraph" w:styleId="TOC">
    <w:name w:val="TOC Heading"/>
    <w:basedOn w:val="10"/>
    <w:next w:val="a"/>
    <w:uiPriority w:val="39"/>
    <w:unhideWhenUsed/>
    <w:qFormat/>
    <w:rsid w:val="006109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109E0"/>
  </w:style>
  <w:style w:type="paragraph" w:styleId="21">
    <w:name w:val="toc 2"/>
    <w:basedOn w:val="a"/>
    <w:next w:val="a"/>
    <w:autoRedefine/>
    <w:uiPriority w:val="39"/>
    <w:unhideWhenUsed/>
    <w:rsid w:val="006109E0"/>
    <w:pPr>
      <w:ind w:leftChars="200" w:left="420"/>
    </w:pPr>
  </w:style>
  <w:style w:type="paragraph" w:styleId="30">
    <w:name w:val="toc 3"/>
    <w:basedOn w:val="a"/>
    <w:next w:val="a"/>
    <w:autoRedefine/>
    <w:uiPriority w:val="39"/>
    <w:unhideWhenUsed/>
    <w:rsid w:val="006109E0"/>
    <w:pPr>
      <w:ind w:leftChars="400" w:left="840"/>
    </w:pPr>
  </w:style>
  <w:style w:type="character" w:styleId="aa">
    <w:name w:val="Hyperlink"/>
    <w:basedOn w:val="a0"/>
    <w:uiPriority w:val="99"/>
    <w:unhideWhenUsed/>
    <w:rsid w:val="006109E0"/>
    <w:rPr>
      <w:color w:val="0000FF" w:themeColor="hyperlink"/>
      <w:u w:val="single"/>
    </w:rPr>
  </w:style>
  <w:style w:type="paragraph" w:styleId="ab">
    <w:name w:val="Balloon Text"/>
    <w:basedOn w:val="a"/>
    <w:link w:val="Char2"/>
    <w:uiPriority w:val="99"/>
    <w:semiHidden/>
    <w:unhideWhenUsed/>
    <w:rsid w:val="006109E0"/>
    <w:rPr>
      <w:sz w:val="18"/>
      <w:szCs w:val="18"/>
    </w:rPr>
  </w:style>
  <w:style w:type="character" w:customStyle="1" w:styleId="Char2">
    <w:name w:val="批注框文本 Char"/>
    <w:basedOn w:val="a0"/>
    <w:link w:val="ab"/>
    <w:uiPriority w:val="99"/>
    <w:semiHidden/>
    <w:rsid w:val="006109E0"/>
    <w:rPr>
      <w:rFonts w:ascii="Calibri" w:eastAsia="宋体" w:hAnsi="Calibri" w:cs="Times New Roman"/>
      <w:sz w:val="18"/>
      <w:szCs w:val="18"/>
    </w:rPr>
  </w:style>
  <w:style w:type="paragraph" w:customStyle="1" w:styleId="Normal10">
    <w:name w:val="Normal_10"/>
    <w:qFormat/>
    <w:rsid w:val="00FD61B3"/>
    <w:pPr>
      <w:spacing w:before="120" w:after="240"/>
      <w:jc w:val="both"/>
    </w:pPr>
    <w:rPr>
      <w:rFonts w:ascii="Calibri" w:eastAsia="Calibri" w:hAnsi="Calibri" w:cs="Times New Roman"/>
      <w:kern w:val="0"/>
      <w:sz w:val="22"/>
      <w:szCs w:val="22"/>
      <w:lang w:val="ru-RU" w:eastAsia="en-US"/>
    </w:rPr>
  </w:style>
  <w:style w:type="paragraph" w:styleId="ac">
    <w:name w:val="footnote text"/>
    <w:basedOn w:val="a"/>
    <w:link w:val="Char3"/>
    <w:uiPriority w:val="99"/>
    <w:semiHidden/>
    <w:unhideWhenUsed/>
    <w:rsid w:val="00750042"/>
    <w:pPr>
      <w:snapToGrid w:val="0"/>
      <w:jc w:val="left"/>
    </w:pPr>
    <w:rPr>
      <w:sz w:val="18"/>
      <w:szCs w:val="18"/>
    </w:rPr>
  </w:style>
  <w:style w:type="character" w:customStyle="1" w:styleId="Char3">
    <w:name w:val="脚注文本 Char"/>
    <w:basedOn w:val="a0"/>
    <w:link w:val="ac"/>
    <w:uiPriority w:val="99"/>
    <w:semiHidden/>
    <w:rsid w:val="00750042"/>
    <w:rPr>
      <w:sz w:val="18"/>
      <w:szCs w:val="18"/>
    </w:rPr>
  </w:style>
  <w:style w:type="character" w:styleId="ad">
    <w:name w:val="footnote reference"/>
    <w:basedOn w:val="a0"/>
    <w:uiPriority w:val="99"/>
    <w:semiHidden/>
    <w:unhideWhenUsed/>
    <w:rsid w:val="00750042"/>
    <w:rPr>
      <w:vertAlign w:val="superscript"/>
    </w:rPr>
  </w:style>
  <w:style w:type="character" w:customStyle="1" w:styleId="Char4">
    <w:name w:val="批注文字 Char"/>
    <w:link w:val="ae"/>
    <w:uiPriority w:val="99"/>
    <w:rsid w:val="00433550"/>
    <w:rPr>
      <w:rFonts w:ascii="Calibri" w:hAnsi="Calibri"/>
      <w:szCs w:val="22"/>
    </w:rPr>
  </w:style>
  <w:style w:type="paragraph" w:styleId="ae">
    <w:name w:val="annotation text"/>
    <w:basedOn w:val="a"/>
    <w:link w:val="Char4"/>
    <w:uiPriority w:val="99"/>
    <w:unhideWhenUsed/>
    <w:rsid w:val="00433550"/>
    <w:pPr>
      <w:jc w:val="left"/>
    </w:pPr>
    <w:rPr>
      <w:rFonts w:ascii="Calibri" w:hAnsi="Calibri"/>
      <w:szCs w:val="22"/>
    </w:rPr>
  </w:style>
  <w:style w:type="character" w:customStyle="1" w:styleId="Char10">
    <w:name w:val="批注文字 Char1"/>
    <w:basedOn w:val="a0"/>
    <w:uiPriority w:val="99"/>
    <w:semiHidden/>
    <w:rsid w:val="00433550"/>
  </w:style>
  <w:style w:type="paragraph" w:customStyle="1" w:styleId="Normal18">
    <w:name w:val="Normal_18"/>
    <w:qFormat/>
    <w:rsid w:val="00514FD0"/>
    <w:pPr>
      <w:spacing w:before="120" w:after="240"/>
      <w:jc w:val="both"/>
    </w:pPr>
    <w:rPr>
      <w:rFonts w:ascii="Calibri" w:eastAsia="Calibri" w:hAnsi="Calibri" w:cs="Times New Roman"/>
      <w:kern w:val="0"/>
      <w:sz w:val="22"/>
      <w:szCs w:val="22"/>
      <w:lang w:val="ru-RU" w:eastAsia="en-US"/>
    </w:rPr>
  </w:style>
  <w:style w:type="paragraph" w:customStyle="1" w:styleId="5">
    <w:name w:val="小节标题级别5"/>
    <w:basedOn w:val="a"/>
    <w:rsid w:val="00670551"/>
    <w:pPr>
      <w:numPr>
        <w:ilvl w:val="4"/>
        <w:numId w:val="7"/>
      </w:numPr>
    </w:pPr>
  </w:style>
  <w:style w:type="paragraph" w:customStyle="1" w:styleId="Normal21">
    <w:name w:val="Normal_21"/>
    <w:qFormat/>
    <w:rsid w:val="007464AD"/>
    <w:pPr>
      <w:spacing w:before="120" w:after="240"/>
      <w:jc w:val="both"/>
    </w:pPr>
    <w:rPr>
      <w:rFonts w:ascii="Calibri" w:eastAsia="Calibri" w:hAnsi="Calibri" w:cs="Times New Roman"/>
      <w:kern w:val="0"/>
      <w:sz w:val="22"/>
      <w:szCs w:val="22"/>
      <w:lang w:val="ru-RU" w:eastAsia="en-US"/>
    </w:rPr>
  </w:style>
  <w:style w:type="character" w:customStyle="1" w:styleId="apple-converted-space">
    <w:name w:val="apple-converted-space"/>
    <w:basedOn w:val="a0"/>
    <w:rsid w:val="004214CE"/>
  </w:style>
  <w:style w:type="table" w:customStyle="1" w:styleId="12">
    <w:name w:val="网格型1"/>
    <w:basedOn w:val="a1"/>
    <w:next w:val="a9"/>
    <w:rsid w:val="00057285"/>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786021"/>
    <w:pPr>
      <w:ind w:firstLineChars="200" w:firstLine="420"/>
    </w:pPr>
  </w:style>
  <w:style w:type="character" w:customStyle="1" w:styleId="13">
    <w:name w:val="超链接1"/>
    <w:rsid w:val="00B81391"/>
    <w:rPr>
      <w:color w:val="5F5F5F"/>
      <w:u w:val="single"/>
    </w:rPr>
  </w:style>
  <w:style w:type="paragraph" w:styleId="50">
    <w:name w:val="toc 5"/>
    <w:basedOn w:val="a"/>
    <w:next w:val="a"/>
    <w:autoRedefine/>
    <w:semiHidden/>
    <w:rsid w:val="000618C3"/>
    <w:pPr>
      <w:spacing w:line="360" w:lineRule="auto"/>
      <w:ind w:leftChars="800" w:left="1680" w:firstLineChars="200" w:firstLine="200"/>
    </w:pPr>
    <w:rPr>
      <w:rFonts w:ascii="宋体" w:eastAsia="仿宋_GB2312" w:hAnsi="Times New Roman" w:cs="Times New Roman"/>
      <w:sz w:val="24"/>
      <w:szCs w:val="24"/>
    </w:rPr>
  </w:style>
  <w:style w:type="character" w:styleId="af0">
    <w:name w:val="annotation reference"/>
    <w:basedOn w:val="a0"/>
    <w:uiPriority w:val="99"/>
    <w:semiHidden/>
    <w:unhideWhenUsed/>
    <w:rsid w:val="00B77840"/>
    <w:rPr>
      <w:sz w:val="21"/>
      <w:szCs w:val="21"/>
    </w:rPr>
  </w:style>
  <w:style w:type="paragraph" w:styleId="af1">
    <w:name w:val="annotation subject"/>
    <w:basedOn w:val="ae"/>
    <w:next w:val="ae"/>
    <w:link w:val="Char5"/>
    <w:uiPriority w:val="99"/>
    <w:semiHidden/>
    <w:unhideWhenUsed/>
    <w:rsid w:val="00B77840"/>
    <w:rPr>
      <w:rFonts w:asciiTheme="minorHAnsi" w:hAnsiTheme="minorHAnsi"/>
      <w:b/>
      <w:bCs/>
      <w:szCs w:val="21"/>
    </w:rPr>
  </w:style>
  <w:style w:type="character" w:customStyle="1" w:styleId="Char5">
    <w:name w:val="批注主题 Char"/>
    <w:basedOn w:val="Char4"/>
    <w:link w:val="af1"/>
    <w:uiPriority w:val="99"/>
    <w:semiHidden/>
    <w:rsid w:val="00B77840"/>
    <w:rPr>
      <w:rFonts w:ascii="Calibri" w:hAnsi="Calibri"/>
      <w:b/>
      <w:bCs/>
      <w:szCs w:val="22"/>
    </w:rPr>
  </w:style>
  <w:style w:type="character" w:customStyle="1" w:styleId="con-all2">
    <w:name w:val="con-all2"/>
    <w:basedOn w:val="a0"/>
    <w:rsid w:val="00777DE9"/>
  </w:style>
  <w:style w:type="character" w:customStyle="1" w:styleId="2Char">
    <w:name w:val="标题 2 Char"/>
    <w:basedOn w:val="a0"/>
    <w:link w:val="20"/>
    <w:uiPriority w:val="9"/>
    <w:rsid w:val="006710B5"/>
    <w:rPr>
      <w:rFonts w:ascii="宋体" w:eastAsia="宋体" w:hAnsi="宋体" w:cs="宋体"/>
      <w:b/>
      <w:bCs/>
      <w:kern w:val="0"/>
      <w:sz w:val="36"/>
      <w:szCs w:val="36"/>
    </w:rPr>
  </w:style>
  <w:style w:type="character" w:customStyle="1" w:styleId="keyword">
    <w:name w:val="keyword"/>
    <w:basedOn w:val="a0"/>
    <w:rsid w:val="006710B5"/>
  </w:style>
  <w:style w:type="paragraph" w:styleId="af2">
    <w:name w:val="Normal (Web)"/>
    <w:basedOn w:val="a"/>
    <w:uiPriority w:val="99"/>
    <w:semiHidden/>
    <w:unhideWhenUsed/>
    <w:rsid w:val="00D879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928"/>
    <w:pPr>
      <w:widowControl w:val="0"/>
      <w:jc w:val="both"/>
    </w:pPr>
  </w:style>
  <w:style w:type="paragraph" w:styleId="10">
    <w:name w:val="heading 1"/>
    <w:basedOn w:val="a"/>
    <w:next w:val="a"/>
    <w:link w:val="1Char"/>
    <w:uiPriority w:val="9"/>
    <w:qFormat/>
    <w:rsid w:val="006109E0"/>
    <w:pPr>
      <w:keepNext/>
      <w:keepLines/>
      <w:spacing w:before="340" w:after="330" w:line="578" w:lineRule="auto"/>
      <w:outlineLvl w:val="0"/>
    </w:pPr>
    <w:rPr>
      <w:b/>
      <w:bCs/>
      <w:kern w:val="44"/>
      <w:sz w:val="44"/>
      <w:szCs w:val="44"/>
    </w:rPr>
  </w:style>
  <w:style w:type="paragraph" w:styleId="20">
    <w:name w:val="heading 2"/>
    <w:basedOn w:val="a"/>
    <w:link w:val="2Char"/>
    <w:uiPriority w:val="9"/>
    <w:qFormat/>
    <w:rsid w:val="006710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2514"/>
    <w:rPr>
      <w:sz w:val="18"/>
      <w:szCs w:val="18"/>
    </w:rPr>
  </w:style>
  <w:style w:type="paragraph" w:styleId="a4">
    <w:name w:val="footer"/>
    <w:basedOn w:val="a"/>
    <w:link w:val="Char0"/>
    <w:uiPriority w:val="99"/>
    <w:unhideWhenUsed/>
    <w:rsid w:val="000F71ED"/>
    <w:pPr>
      <w:tabs>
        <w:tab w:val="center" w:pos="4153"/>
        <w:tab w:val="right" w:pos="8306"/>
      </w:tabs>
      <w:snapToGrid w:val="0"/>
      <w:jc w:val="left"/>
    </w:pPr>
    <w:rPr>
      <w:sz w:val="18"/>
      <w:szCs w:val="18"/>
    </w:rPr>
  </w:style>
  <w:style w:type="character" w:customStyle="1" w:styleId="Char0">
    <w:name w:val="页脚 Char"/>
    <w:basedOn w:val="a0"/>
    <w:link w:val="a4"/>
    <w:uiPriority w:val="99"/>
    <w:rsid w:val="000F71ED"/>
    <w:rPr>
      <w:sz w:val="18"/>
      <w:szCs w:val="18"/>
    </w:rPr>
  </w:style>
  <w:style w:type="paragraph" w:customStyle="1" w:styleId="2">
    <w:name w:val="小节标题级别2"/>
    <w:basedOn w:val="1"/>
    <w:next w:val="a5"/>
    <w:qFormat/>
    <w:rsid w:val="00D7008A"/>
    <w:pPr>
      <w:pageBreakBefore w:val="0"/>
      <w:numPr>
        <w:ilvl w:val="1"/>
      </w:numPr>
      <w:outlineLvl w:val="1"/>
    </w:pPr>
    <w:rPr>
      <w:sz w:val="28"/>
      <w:szCs w:val="28"/>
    </w:rPr>
  </w:style>
  <w:style w:type="paragraph" w:customStyle="1" w:styleId="a5">
    <w:name w:val="文章内容"/>
    <w:basedOn w:val="a"/>
    <w:qFormat/>
    <w:rsid w:val="00D7008A"/>
    <w:pPr>
      <w:spacing w:line="280" w:lineRule="exact"/>
      <w:ind w:leftChars="-5" w:left="-12" w:firstLine="375"/>
    </w:pPr>
    <w:rPr>
      <w:rFonts w:hAnsi="宋体"/>
      <w:sz w:val="18"/>
      <w:szCs w:val="18"/>
      <w:shd w:val="pct10" w:color="auto" w:fill="FFFFFF"/>
    </w:rPr>
  </w:style>
  <w:style w:type="paragraph" w:customStyle="1" w:styleId="4">
    <w:name w:val="小节标题级别4"/>
    <w:basedOn w:val="3"/>
    <w:next w:val="a5"/>
    <w:qFormat/>
    <w:rsid w:val="00D7008A"/>
    <w:pPr>
      <w:numPr>
        <w:ilvl w:val="3"/>
      </w:numPr>
      <w:outlineLvl w:val="3"/>
    </w:pPr>
  </w:style>
  <w:style w:type="paragraph" w:customStyle="1" w:styleId="1">
    <w:name w:val="小节标题级别1"/>
    <w:basedOn w:val="a6"/>
    <w:next w:val="a5"/>
    <w:link w:val="1Char0"/>
    <w:qFormat/>
    <w:rsid w:val="00D7008A"/>
    <w:pPr>
      <w:pageBreakBefore/>
      <w:numPr>
        <w:numId w:val="7"/>
      </w:numPr>
      <w:spacing w:before="120" w:after="120"/>
      <w:jc w:val="left"/>
    </w:pPr>
    <w:rPr>
      <w:rFonts w:ascii="Arial" w:eastAsia="黑体" w:hAnsi="Arial" w:cs="Arial"/>
      <w:b w:val="0"/>
      <w:shadow/>
      <w:sz w:val="30"/>
      <w:szCs w:val="30"/>
    </w:rPr>
  </w:style>
  <w:style w:type="paragraph" w:customStyle="1" w:styleId="a7">
    <w:name w:val="无编号的标题"/>
    <w:basedOn w:val="a"/>
    <w:qFormat/>
    <w:rsid w:val="00D7008A"/>
    <w:pPr>
      <w:spacing w:beforeLines="200" w:before="200" w:afterLines="200" w:after="200"/>
      <w:jc w:val="center"/>
      <w:outlineLvl w:val="0"/>
    </w:pPr>
    <w:rPr>
      <w:rFonts w:ascii="黑体" w:eastAsia="黑体"/>
      <w:shadow/>
      <w:color w:val="000000"/>
      <w:sz w:val="44"/>
      <w:szCs w:val="44"/>
    </w:rPr>
  </w:style>
  <w:style w:type="paragraph" w:customStyle="1" w:styleId="3">
    <w:name w:val="小节标题级别3"/>
    <w:basedOn w:val="a"/>
    <w:next w:val="a5"/>
    <w:qFormat/>
    <w:rsid w:val="00D7008A"/>
    <w:pPr>
      <w:numPr>
        <w:ilvl w:val="2"/>
        <w:numId w:val="7"/>
      </w:numPr>
      <w:spacing w:before="120" w:after="120"/>
      <w:jc w:val="left"/>
      <w:outlineLvl w:val="2"/>
    </w:pPr>
    <w:rPr>
      <w:rFonts w:ascii="Arial" w:eastAsia="黑体" w:hAnsi="Arial" w:cs="Arial"/>
      <w:bCs/>
      <w:shadow/>
    </w:rPr>
  </w:style>
  <w:style w:type="paragraph" w:customStyle="1" w:styleId="04">
    <w:name w:val="样式 无编号标题 + 左侧:  0.4 字符"/>
    <w:basedOn w:val="a"/>
    <w:rsid w:val="00D7008A"/>
    <w:pPr>
      <w:spacing w:beforeLines="50" w:before="50" w:afterLines="50" w:after="50" w:line="280" w:lineRule="exact"/>
      <w:ind w:leftChars="-5" w:left="40"/>
    </w:pPr>
    <w:rPr>
      <w:rFonts w:eastAsia="黑体" w:hAnsi="宋体" w:cs="宋体"/>
      <w:sz w:val="28"/>
      <w:szCs w:val="20"/>
      <w:shd w:val="pct10" w:color="auto" w:fill="FFFFFF"/>
    </w:rPr>
  </w:style>
  <w:style w:type="paragraph" w:customStyle="1" w:styleId="a8">
    <w:name w:val="正文内容"/>
    <w:basedOn w:val="a6"/>
    <w:unhideWhenUsed/>
    <w:qFormat/>
    <w:rsid w:val="00D7008A"/>
    <w:pPr>
      <w:spacing w:before="0" w:after="0"/>
      <w:ind w:left="360" w:firstLine="420"/>
      <w:jc w:val="left"/>
      <w:outlineLvl w:val="9"/>
    </w:pPr>
    <w:rPr>
      <w:rFonts w:ascii="宋体" w:hAnsi="宋体" w:cs="Arial" w:hint="eastAsia"/>
      <w:b w:val="0"/>
      <w:sz w:val="21"/>
    </w:rPr>
  </w:style>
  <w:style w:type="character" w:customStyle="1" w:styleId="1Char0">
    <w:name w:val="小节标题级别1 Char"/>
    <w:link w:val="1"/>
    <w:rsid w:val="00D7008A"/>
    <w:rPr>
      <w:rFonts w:ascii="Arial" w:eastAsia="黑体" w:hAnsi="Arial" w:cs="Arial"/>
      <w:bCs/>
      <w:shadow/>
      <w:sz w:val="30"/>
      <w:szCs w:val="30"/>
    </w:rPr>
  </w:style>
  <w:style w:type="paragraph" w:styleId="a6">
    <w:name w:val="Title"/>
    <w:basedOn w:val="a"/>
    <w:next w:val="a"/>
    <w:link w:val="Char1"/>
    <w:uiPriority w:val="10"/>
    <w:qFormat/>
    <w:rsid w:val="00D7008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7008A"/>
    <w:rPr>
      <w:rFonts w:asciiTheme="majorHAnsi" w:eastAsia="宋体" w:hAnsiTheme="majorHAnsi" w:cstheme="majorBidi"/>
      <w:b/>
      <w:bCs/>
      <w:sz w:val="32"/>
      <w:szCs w:val="32"/>
    </w:rPr>
  </w:style>
  <w:style w:type="paragraph" w:customStyle="1" w:styleId="Normal7">
    <w:name w:val="Normal_7"/>
    <w:qFormat/>
    <w:rsid w:val="00D37791"/>
    <w:pPr>
      <w:spacing w:before="120" w:after="240"/>
      <w:jc w:val="both"/>
    </w:pPr>
    <w:rPr>
      <w:rFonts w:ascii="Calibri" w:eastAsia="Calibri" w:hAnsi="Calibri" w:cs="Times New Roman"/>
      <w:kern w:val="0"/>
      <w:sz w:val="22"/>
      <w:lang w:val="ru-RU" w:eastAsia="en-US"/>
    </w:rPr>
  </w:style>
  <w:style w:type="table" w:styleId="a9">
    <w:name w:val="Table Grid"/>
    <w:basedOn w:val="a1"/>
    <w:uiPriority w:val="59"/>
    <w:rsid w:val="003C7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6109E0"/>
    <w:rPr>
      <w:rFonts w:ascii="Calibri" w:eastAsia="宋体" w:hAnsi="Calibri" w:cs="Times New Roman"/>
      <w:b/>
      <w:bCs/>
      <w:kern w:val="44"/>
      <w:sz w:val="44"/>
      <w:szCs w:val="44"/>
    </w:rPr>
  </w:style>
  <w:style w:type="paragraph" w:styleId="TOC">
    <w:name w:val="TOC Heading"/>
    <w:basedOn w:val="10"/>
    <w:next w:val="a"/>
    <w:uiPriority w:val="39"/>
    <w:unhideWhenUsed/>
    <w:qFormat/>
    <w:rsid w:val="006109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6109E0"/>
  </w:style>
  <w:style w:type="paragraph" w:styleId="21">
    <w:name w:val="toc 2"/>
    <w:basedOn w:val="a"/>
    <w:next w:val="a"/>
    <w:autoRedefine/>
    <w:uiPriority w:val="39"/>
    <w:unhideWhenUsed/>
    <w:rsid w:val="006109E0"/>
    <w:pPr>
      <w:ind w:leftChars="200" w:left="420"/>
    </w:pPr>
  </w:style>
  <w:style w:type="paragraph" w:styleId="30">
    <w:name w:val="toc 3"/>
    <w:basedOn w:val="a"/>
    <w:next w:val="a"/>
    <w:autoRedefine/>
    <w:uiPriority w:val="39"/>
    <w:unhideWhenUsed/>
    <w:rsid w:val="006109E0"/>
    <w:pPr>
      <w:ind w:leftChars="400" w:left="840"/>
    </w:pPr>
  </w:style>
  <w:style w:type="character" w:styleId="aa">
    <w:name w:val="Hyperlink"/>
    <w:basedOn w:val="a0"/>
    <w:uiPriority w:val="99"/>
    <w:unhideWhenUsed/>
    <w:rsid w:val="006109E0"/>
    <w:rPr>
      <w:color w:val="0000FF" w:themeColor="hyperlink"/>
      <w:u w:val="single"/>
    </w:rPr>
  </w:style>
  <w:style w:type="paragraph" w:styleId="ab">
    <w:name w:val="Balloon Text"/>
    <w:basedOn w:val="a"/>
    <w:link w:val="Char2"/>
    <w:uiPriority w:val="99"/>
    <w:semiHidden/>
    <w:unhideWhenUsed/>
    <w:rsid w:val="006109E0"/>
    <w:rPr>
      <w:sz w:val="18"/>
      <w:szCs w:val="18"/>
    </w:rPr>
  </w:style>
  <w:style w:type="character" w:customStyle="1" w:styleId="Char2">
    <w:name w:val="批注框文本 Char"/>
    <w:basedOn w:val="a0"/>
    <w:link w:val="ab"/>
    <w:uiPriority w:val="99"/>
    <w:semiHidden/>
    <w:rsid w:val="006109E0"/>
    <w:rPr>
      <w:rFonts w:ascii="Calibri" w:eastAsia="宋体" w:hAnsi="Calibri" w:cs="Times New Roman"/>
      <w:sz w:val="18"/>
      <w:szCs w:val="18"/>
    </w:rPr>
  </w:style>
  <w:style w:type="paragraph" w:customStyle="1" w:styleId="Normal10">
    <w:name w:val="Normal_10"/>
    <w:qFormat/>
    <w:rsid w:val="00FD61B3"/>
    <w:pPr>
      <w:spacing w:before="120" w:after="240"/>
      <w:jc w:val="both"/>
    </w:pPr>
    <w:rPr>
      <w:rFonts w:ascii="Calibri" w:eastAsia="Calibri" w:hAnsi="Calibri" w:cs="Times New Roman"/>
      <w:kern w:val="0"/>
      <w:sz w:val="22"/>
      <w:szCs w:val="22"/>
      <w:lang w:val="ru-RU" w:eastAsia="en-US"/>
    </w:rPr>
  </w:style>
  <w:style w:type="paragraph" w:styleId="ac">
    <w:name w:val="footnote text"/>
    <w:basedOn w:val="a"/>
    <w:link w:val="Char3"/>
    <w:uiPriority w:val="99"/>
    <w:semiHidden/>
    <w:unhideWhenUsed/>
    <w:rsid w:val="00750042"/>
    <w:pPr>
      <w:snapToGrid w:val="0"/>
      <w:jc w:val="left"/>
    </w:pPr>
    <w:rPr>
      <w:sz w:val="18"/>
      <w:szCs w:val="18"/>
    </w:rPr>
  </w:style>
  <w:style w:type="character" w:customStyle="1" w:styleId="Char3">
    <w:name w:val="脚注文本 Char"/>
    <w:basedOn w:val="a0"/>
    <w:link w:val="ac"/>
    <w:uiPriority w:val="99"/>
    <w:semiHidden/>
    <w:rsid w:val="00750042"/>
    <w:rPr>
      <w:sz w:val="18"/>
      <w:szCs w:val="18"/>
    </w:rPr>
  </w:style>
  <w:style w:type="character" w:styleId="ad">
    <w:name w:val="footnote reference"/>
    <w:basedOn w:val="a0"/>
    <w:uiPriority w:val="99"/>
    <w:semiHidden/>
    <w:unhideWhenUsed/>
    <w:rsid w:val="00750042"/>
    <w:rPr>
      <w:vertAlign w:val="superscript"/>
    </w:rPr>
  </w:style>
  <w:style w:type="character" w:customStyle="1" w:styleId="Char4">
    <w:name w:val="批注文字 Char"/>
    <w:link w:val="ae"/>
    <w:uiPriority w:val="99"/>
    <w:rsid w:val="00433550"/>
    <w:rPr>
      <w:rFonts w:ascii="Calibri" w:hAnsi="Calibri"/>
      <w:szCs w:val="22"/>
    </w:rPr>
  </w:style>
  <w:style w:type="paragraph" w:styleId="ae">
    <w:name w:val="annotation text"/>
    <w:basedOn w:val="a"/>
    <w:link w:val="Char4"/>
    <w:uiPriority w:val="99"/>
    <w:unhideWhenUsed/>
    <w:rsid w:val="00433550"/>
    <w:pPr>
      <w:jc w:val="left"/>
    </w:pPr>
    <w:rPr>
      <w:rFonts w:ascii="Calibri" w:hAnsi="Calibri"/>
      <w:szCs w:val="22"/>
    </w:rPr>
  </w:style>
  <w:style w:type="character" w:customStyle="1" w:styleId="Char10">
    <w:name w:val="批注文字 Char1"/>
    <w:basedOn w:val="a0"/>
    <w:uiPriority w:val="99"/>
    <w:semiHidden/>
    <w:rsid w:val="00433550"/>
  </w:style>
  <w:style w:type="paragraph" w:customStyle="1" w:styleId="Normal18">
    <w:name w:val="Normal_18"/>
    <w:qFormat/>
    <w:rsid w:val="00514FD0"/>
    <w:pPr>
      <w:spacing w:before="120" w:after="240"/>
      <w:jc w:val="both"/>
    </w:pPr>
    <w:rPr>
      <w:rFonts w:ascii="Calibri" w:eastAsia="Calibri" w:hAnsi="Calibri" w:cs="Times New Roman"/>
      <w:kern w:val="0"/>
      <w:sz w:val="22"/>
      <w:szCs w:val="22"/>
      <w:lang w:val="ru-RU" w:eastAsia="en-US"/>
    </w:rPr>
  </w:style>
  <w:style w:type="paragraph" w:customStyle="1" w:styleId="5">
    <w:name w:val="小节标题级别5"/>
    <w:basedOn w:val="a"/>
    <w:rsid w:val="00670551"/>
    <w:pPr>
      <w:numPr>
        <w:ilvl w:val="4"/>
        <w:numId w:val="7"/>
      </w:numPr>
    </w:pPr>
  </w:style>
  <w:style w:type="paragraph" w:customStyle="1" w:styleId="Normal21">
    <w:name w:val="Normal_21"/>
    <w:qFormat/>
    <w:rsid w:val="007464AD"/>
    <w:pPr>
      <w:spacing w:before="120" w:after="240"/>
      <w:jc w:val="both"/>
    </w:pPr>
    <w:rPr>
      <w:rFonts w:ascii="Calibri" w:eastAsia="Calibri" w:hAnsi="Calibri" w:cs="Times New Roman"/>
      <w:kern w:val="0"/>
      <w:sz w:val="22"/>
      <w:szCs w:val="22"/>
      <w:lang w:val="ru-RU" w:eastAsia="en-US"/>
    </w:rPr>
  </w:style>
  <w:style w:type="character" w:customStyle="1" w:styleId="apple-converted-space">
    <w:name w:val="apple-converted-space"/>
    <w:basedOn w:val="a0"/>
    <w:rsid w:val="004214CE"/>
  </w:style>
  <w:style w:type="table" w:customStyle="1" w:styleId="12">
    <w:name w:val="网格型1"/>
    <w:basedOn w:val="a1"/>
    <w:next w:val="a9"/>
    <w:rsid w:val="00057285"/>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786021"/>
    <w:pPr>
      <w:ind w:firstLineChars="200" w:firstLine="420"/>
    </w:pPr>
  </w:style>
  <w:style w:type="character" w:customStyle="1" w:styleId="13">
    <w:name w:val="超链接1"/>
    <w:rsid w:val="00B81391"/>
    <w:rPr>
      <w:color w:val="5F5F5F"/>
      <w:u w:val="single"/>
    </w:rPr>
  </w:style>
  <w:style w:type="paragraph" w:styleId="50">
    <w:name w:val="toc 5"/>
    <w:basedOn w:val="a"/>
    <w:next w:val="a"/>
    <w:autoRedefine/>
    <w:semiHidden/>
    <w:rsid w:val="000618C3"/>
    <w:pPr>
      <w:spacing w:line="360" w:lineRule="auto"/>
      <w:ind w:leftChars="800" w:left="1680" w:firstLineChars="200" w:firstLine="200"/>
    </w:pPr>
    <w:rPr>
      <w:rFonts w:ascii="宋体" w:eastAsia="仿宋_GB2312" w:hAnsi="Times New Roman" w:cs="Times New Roman"/>
      <w:sz w:val="24"/>
      <w:szCs w:val="24"/>
    </w:rPr>
  </w:style>
  <w:style w:type="character" w:styleId="af0">
    <w:name w:val="annotation reference"/>
    <w:basedOn w:val="a0"/>
    <w:uiPriority w:val="99"/>
    <w:semiHidden/>
    <w:unhideWhenUsed/>
    <w:rsid w:val="00B77840"/>
    <w:rPr>
      <w:sz w:val="21"/>
      <w:szCs w:val="21"/>
    </w:rPr>
  </w:style>
  <w:style w:type="paragraph" w:styleId="af1">
    <w:name w:val="annotation subject"/>
    <w:basedOn w:val="ae"/>
    <w:next w:val="ae"/>
    <w:link w:val="Char5"/>
    <w:uiPriority w:val="99"/>
    <w:semiHidden/>
    <w:unhideWhenUsed/>
    <w:rsid w:val="00B77840"/>
    <w:rPr>
      <w:rFonts w:asciiTheme="minorHAnsi" w:hAnsiTheme="minorHAnsi"/>
      <w:b/>
      <w:bCs/>
      <w:szCs w:val="21"/>
    </w:rPr>
  </w:style>
  <w:style w:type="character" w:customStyle="1" w:styleId="Char5">
    <w:name w:val="批注主题 Char"/>
    <w:basedOn w:val="Char4"/>
    <w:link w:val="af1"/>
    <w:uiPriority w:val="99"/>
    <w:semiHidden/>
    <w:rsid w:val="00B77840"/>
    <w:rPr>
      <w:rFonts w:ascii="Calibri" w:hAnsi="Calibri"/>
      <w:b/>
      <w:bCs/>
      <w:szCs w:val="22"/>
    </w:rPr>
  </w:style>
  <w:style w:type="character" w:customStyle="1" w:styleId="con-all2">
    <w:name w:val="con-all2"/>
    <w:basedOn w:val="a0"/>
    <w:rsid w:val="00777DE9"/>
  </w:style>
  <w:style w:type="character" w:customStyle="1" w:styleId="2Char">
    <w:name w:val="标题 2 Char"/>
    <w:basedOn w:val="a0"/>
    <w:link w:val="20"/>
    <w:uiPriority w:val="9"/>
    <w:rsid w:val="006710B5"/>
    <w:rPr>
      <w:rFonts w:ascii="宋体" w:eastAsia="宋体" w:hAnsi="宋体" w:cs="宋体"/>
      <w:b/>
      <w:bCs/>
      <w:kern w:val="0"/>
      <w:sz w:val="36"/>
      <w:szCs w:val="36"/>
    </w:rPr>
  </w:style>
  <w:style w:type="character" w:customStyle="1" w:styleId="keyword">
    <w:name w:val="keyword"/>
    <w:basedOn w:val="a0"/>
    <w:rsid w:val="006710B5"/>
  </w:style>
  <w:style w:type="paragraph" w:styleId="af2">
    <w:name w:val="Normal (Web)"/>
    <w:basedOn w:val="a"/>
    <w:uiPriority w:val="99"/>
    <w:semiHidden/>
    <w:unhideWhenUsed/>
    <w:rsid w:val="00D879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15404">
      <w:bodyDiv w:val="1"/>
      <w:marLeft w:val="0"/>
      <w:marRight w:val="0"/>
      <w:marTop w:val="0"/>
      <w:marBottom w:val="0"/>
      <w:divBdr>
        <w:top w:val="none" w:sz="0" w:space="0" w:color="auto"/>
        <w:left w:val="none" w:sz="0" w:space="0" w:color="auto"/>
        <w:bottom w:val="none" w:sz="0" w:space="0" w:color="auto"/>
        <w:right w:val="none" w:sz="0" w:space="0" w:color="auto"/>
      </w:divBdr>
    </w:div>
    <w:div w:id="685643655">
      <w:bodyDiv w:val="1"/>
      <w:marLeft w:val="0"/>
      <w:marRight w:val="0"/>
      <w:marTop w:val="0"/>
      <w:marBottom w:val="0"/>
      <w:divBdr>
        <w:top w:val="none" w:sz="0" w:space="0" w:color="auto"/>
        <w:left w:val="none" w:sz="0" w:space="0" w:color="auto"/>
        <w:bottom w:val="none" w:sz="0" w:space="0" w:color="auto"/>
        <w:right w:val="none" w:sz="0" w:space="0" w:color="auto"/>
      </w:divBdr>
    </w:div>
    <w:div w:id="846360694">
      <w:bodyDiv w:val="1"/>
      <w:marLeft w:val="0"/>
      <w:marRight w:val="0"/>
      <w:marTop w:val="100"/>
      <w:marBottom w:val="100"/>
      <w:divBdr>
        <w:top w:val="none" w:sz="0" w:space="0" w:color="auto"/>
        <w:left w:val="none" w:sz="0" w:space="0" w:color="auto"/>
        <w:bottom w:val="none" w:sz="0" w:space="0" w:color="auto"/>
        <w:right w:val="none" w:sz="0" w:space="0" w:color="auto"/>
      </w:divBdr>
      <w:divsChild>
        <w:div w:id="1968076262">
          <w:marLeft w:val="0"/>
          <w:marRight w:val="0"/>
          <w:marTop w:val="0"/>
          <w:marBottom w:val="0"/>
          <w:divBdr>
            <w:top w:val="none" w:sz="0" w:space="0" w:color="auto"/>
            <w:left w:val="none" w:sz="0" w:space="0" w:color="auto"/>
            <w:bottom w:val="none" w:sz="0" w:space="0" w:color="auto"/>
            <w:right w:val="none" w:sz="0" w:space="0" w:color="auto"/>
          </w:divBdr>
          <w:divsChild>
            <w:div w:id="1295334023">
              <w:marLeft w:val="0"/>
              <w:marRight w:val="0"/>
              <w:marTop w:val="0"/>
              <w:marBottom w:val="0"/>
              <w:divBdr>
                <w:top w:val="none" w:sz="0" w:space="0" w:color="auto"/>
                <w:left w:val="none" w:sz="0" w:space="0" w:color="auto"/>
                <w:bottom w:val="none" w:sz="0" w:space="0" w:color="auto"/>
                <w:right w:val="none" w:sz="0" w:space="0" w:color="auto"/>
              </w:divBdr>
              <w:divsChild>
                <w:div w:id="343284353">
                  <w:marLeft w:val="0"/>
                  <w:marRight w:val="0"/>
                  <w:marTop w:val="0"/>
                  <w:marBottom w:val="0"/>
                  <w:divBdr>
                    <w:top w:val="none" w:sz="0" w:space="0" w:color="auto"/>
                    <w:left w:val="none" w:sz="0" w:space="0" w:color="auto"/>
                    <w:bottom w:val="none" w:sz="0" w:space="0" w:color="auto"/>
                    <w:right w:val="none" w:sz="0" w:space="0" w:color="auto"/>
                  </w:divBdr>
                  <w:divsChild>
                    <w:div w:id="255097832">
                      <w:marLeft w:val="0"/>
                      <w:marRight w:val="0"/>
                      <w:marTop w:val="150"/>
                      <w:marBottom w:val="0"/>
                      <w:divBdr>
                        <w:top w:val="none" w:sz="0" w:space="0" w:color="auto"/>
                        <w:left w:val="none" w:sz="0" w:space="0" w:color="auto"/>
                        <w:bottom w:val="none" w:sz="0" w:space="0" w:color="auto"/>
                        <w:right w:val="none" w:sz="0" w:space="0" w:color="auto"/>
                      </w:divBdr>
                      <w:divsChild>
                        <w:div w:id="626275889">
                          <w:marLeft w:val="0"/>
                          <w:marRight w:val="0"/>
                          <w:marTop w:val="0"/>
                          <w:marBottom w:val="0"/>
                          <w:divBdr>
                            <w:top w:val="none" w:sz="0" w:space="0" w:color="auto"/>
                            <w:left w:val="none" w:sz="0" w:space="0" w:color="auto"/>
                            <w:bottom w:val="none" w:sz="0" w:space="0" w:color="auto"/>
                            <w:right w:val="none" w:sz="0" w:space="0" w:color="auto"/>
                          </w:divBdr>
                          <w:divsChild>
                            <w:div w:id="55325630">
                              <w:marLeft w:val="0"/>
                              <w:marRight w:val="0"/>
                              <w:marTop w:val="0"/>
                              <w:marBottom w:val="0"/>
                              <w:divBdr>
                                <w:top w:val="none" w:sz="0" w:space="0" w:color="auto"/>
                                <w:left w:val="none" w:sz="0" w:space="0" w:color="auto"/>
                                <w:bottom w:val="none" w:sz="0" w:space="0" w:color="auto"/>
                                <w:right w:val="none" w:sz="0" w:space="0" w:color="auto"/>
                              </w:divBdr>
                              <w:divsChild>
                                <w:div w:id="1303851058">
                                  <w:marLeft w:val="0"/>
                                  <w:marRight w:val="0"/>
                                  <w:marTop w:val="0"/>
                                  <w:marBottom w:val="0"/>
                                  <w:divBdr>
                                    <w:top w:val="none" w:sz="0" w:space="0" w:color="auto"/>
                                    <w:left w:val="none" w:sz="0" w:space="0" w:color="auto"/>
                                    <w:bottom w:val="none" w:sz="0" w:space="0" w:color="auto"/>
                                    <w:right w:val="none" w:sz="0" w:space="0" w:color="auto"/>
                                  </w:divBdr>
                                  <w:divsChild>
                                    <w:div w:id="1804498848">
                                      <w:marLeft w:val="0"/>
                                      <w:marRight w:val="0"/>
                                      <w:marTop w:val="0"/>
                                      <w:marBottom w:val="0"/>
                                      <w:divBdr>
                                        <w:top w:val="none" w:sz="0" w:space="0" w:color="auto"/>
                                        <w:left w:val="none" w:sz="0" w:space="0" w:color="auto"/>
                                        <w:bottom w:val="none" w:sz="0" w:space="0" w:color="auto"/>
                                        <w:right w:val="none" w:sz="0" w:space="0" w:color="auto"/>
                                      </w:divBdr>
                                      <w:divsChild>
                                        <w:div w:id="1189219105">
                                          <w:marLeft w:val="0"/>
                                          <w:marRight w:val="0"/>
                                          <w:marTop w:val="0"/>
                                          <w:marBottom w:val="0"/>
                                          <w:divBdr>
                                            <w:top w:val="none" w:sz="0" w:space="0" w:color="auto"/>
                                            <w:left w:val="none" w:sz="0" w:space="0" w:color="auto"/>
                                            <w:bottom w:val="none" w:sz="0" w:space="0" w:color="auto"/>
                                            <w:right w:val="none" w:sz="0" w:space="0" w:color="auto"/>
                                          </w:divBdr>
                                          <w:divsChild>
                                            <w:div w:id="978808218">
                                              <w:marLeft w:val="0"/>
                                              <w:marRight w:val="0"/>
                                              <w:marTop w:val="0"/>
                                              <w:marBottom w:val="0"/>
                                              <w:divBdr>
                                                <w:top w:val="none" w:sz="0" w:space="0" w:color="auto"/>
                                                <w:left w:val="none" w:sz="0" w:space="0" w:color="auto"/>
                                                <w:bottom w:val="none" w:sz="0" w:space="0" w:color="auto"/>
                                                <w:right w:val="none" w:sz="0" w:space="0" w:color="auto"/>
                                              </w:divBdr>
                                              <w:divsChild>
                                                <w:div w:id="1390765571">
                                                  <w:marLeft w:val="0"/>
                                                  <w:marRight w:val="0"/>
                                                  <w:marTop w:val="0"/>
                                                  <w:marBottom w:val="0"/>
                                                  <w:divBdr>
                                                    <w:top w:val="none" w:sz="0" w:space="0" w:color="auto"/>
                                                    <w:left w:val="none" w:sz="0" w:space="0" w:color="auto"/>
                                                    <w:bottom w:val="none" w:sz="0" w:space="0" w:color="auto"/>
                                                    <w:right w:val="none" w:sz="0" w:space="0" w:color="auto"/>
                                                  </w:divBdr>
                                                  <w:divsChild>
                                                    <w:div w:id="1577400599">
                                                      <w:marLeft w:val="0"/>
                                                      <w:marRight w:val="0"/>
                                                      <w:marTop w:val="0"/>
                                                      <w:marBottom w:val="0"/>
                                                      <w:divBdr>
                                                        <w:top w:val="none" w:sz="0" w:space="0" w:color="auto"/>
                                                        <w:left w:val="none" w:sz="0" w:space="0" w:color="auto"/>
                                                        <w:bottom w:val="none" w:sz="0" w:space="0" w:color="auto"/>
                                                        <w:right w:val="none" w:sz="0" w:space="0" w:color="auto"/>
                                                      </w:divBdr>
                                                      <w:divsChild>
                                                        <w:div w:id="981345485">
                                                          <w:marLeft w:val="0"/>
                                                          <w:marRight w:val="0"/>
                                                          <w:marTop w:val="0"/>
                                                          <w:marBottom w:val="0"/>
                                                          <w:divBdr>
                                                            <w:top w:val="none" w:sz="0" w:space="0" w:color="auto"/>
                                                            <w:left w:val="none" w:sz="0" w:space="0" w:color="auto"/>
                                                            <w:bottom w:val="none" w:sz="0" w:space="0" w:color="auto"/>
                                                            <w:right w:val="none" w:sz="0" w:space="0" w:color="auto"/>
                                                          </w:divBdr>
                                                          <w:divsChild>
                                                            <w:div w:id="466244472">
                                                              <w:marLeft w:val="0"/>
                                                              <w:marRight w:val="0"/>
                                                              <w:marTop w:val="0"/>
                                                              <w:marBottom w:val="0"/>
                                                              <w:divBdr>
                                                                <w:top w:val="none" w:sz="0" w:space="0" w:color="auto"/>
                                                                <w:left w:val="none" w:sz="0" w:space="0" w:color="auto"/>
                                                                <w:bottom w:val="none" w:sz="0" w:space="0" w:color="auto"/>
                                                                <w:right w:val="none" w:sz="0" w:space="0" w:color="auto"/>
                                                              </w:divBdr>
                                                              <w:divsChild>
                                                                <w:div w:id="498426364">
                                                                  <w:marLeft w:val="0"/>
                                                                  <w:marRight w:val="0"/>
                                                                  <w:marTop w:val="0"/>
                                                                  <w:marBottom w:val="0"/>
                                                                  <w:divBdr>
                                                                    <w:top w:val="none" w:sz="0" w:space="0" w:color="auto"/>
                                                                    <w:left w:val="none" w:sz="0" w:space="0" w:color="auto"/>
                                                                    <w:bottom w:val="none" w:sz="0" w:space="0" w:color="auto"/>
                                                                    <w:right w:val="none" w:sz="0" w:space="0" w:color="auto"/>
                                                                  </w:divBdr>
                                                                  <w:divsChild>
                                                                    <w:div w:id="551356327">
                                                                      <w:marLeft w:val="0"/>
                                                                      <w:marRight w:val="0"/>
                                                                      <w:marTop w:val="0"/>
                                                                      <w:marBottom w:val="0"/>
                                                                      <w:divBdr>
                                                                        <w:top w:val="none" w:sz="0" w:space="0" w:color="auto"/>
                                                                        <w:left w:val="none" w:sz="0" w:space="0" w:color="auto"/>
                                                                        <w:bottom w:val="none" w:sz="0" w:space="0" w:color="auto"/>
                                                                        <w:right w:val="none" w:sz="0" w:space="0" w:color="auto"/>
                                                                      </w:divBdr>
                                                                      <w:divsChild>
                                                                        <w:div w:id="485247626">
                                                                          <w:marLeft w:val="0"/>
                                                                          <w:marRight w:val="0"/>
                                                                          <w:marTop w:val="0"/>
                                                                          <w:marBottom w:val="0"/>
                                                                          <w:divBdr>
                                                                            <w:top w:val="none" w:sz="0" w:space="0" w:color="auto"/>
                                                                            <w:left w:val="none" w:sz="0" w:space="0" w:color="auto"/>
                                                                            <w:bottom w:val="none" w:sz="0" w:space="0" w:color="auto"/>
                                                                            <w:right w:val="none" w:sz="0" w:space="0" w:color="auto"/>
                                                                          </w:divBdr>
                                                                          <w:divsChild>
                                                                            <w:div w:id="1816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9999210">
      <w:bodyDiv w:val="1"/>
      <w:marLeft w:val="0"/>
      <w:marRight w:val="0"/>
      <w:marTop w:val="0"/>
      <w:marBottom w:val="0"/>
      <w:divBdr>
        <w:top w:val="none" w:sz="0" w:space="0" w:color="auto"/>
        <w:left w:val="none" w:sz="0" w:space="0" w:color="auto"/>
        <w:bottom w:val="none" w:sz="0" w:space="0" w:color="auto"/>
        <w:right w:val="none" w:sz="0" w:space="0" w:color="auto"/>
      </w:divBdr>
      <w:divsChild>
        <w:div w:id="446120869">
          <w:marLeft w:val="0"/>
          <w:marRight w:val="0"/>
          <w:marTop w:val="0"/>
          <w:marBottom w:val="0"/>
          <w:divBdr>
            <w:top w:val="none" w:sz="0" w:space="0" w:color="auto"/>
            <w:left w:val="none" w:sz="0" w:space="0" w:color="auto"/>
            <w:bottom w:val="none" w:sz="0" w:space="0" w:color="auto"/>
            <w:right w:val="none" w:sz="0" w:space="0" w:color="auto"/>
          </w:divBdr>
        </w:div>
      </w:divsChild>
    </w:div>
    <w:div w:id="980580312">
      <w:bodyDiv w:val="1"/>
      <w:marLeft w:val="0"/>
      <w:marRight w:val="0"/>
      <w:marTop w:val="0"/>
      <w:marBottom w:val="0"/>
      <w:divBdr>
        <w:top w:val="none" w:sz="0" w:space="0" w:color="auto"/>
        <w:left w:val="none" w:sz="0" w:space="0" w:color="auto"/>
        <w:bottom w:val="none" w:sz="0" w:space="0" w:color="auto"/>
        <w:right w:val="none" w:sz="0" w:space="0" w:color="auto"/>
      </w:divBdr>
    </w:div>
    <w:div w:id="1013992333">
      <w:bodyDiv w:val="1"/>
      <w:marLeft w:val="0"/>
      <w:marRight w:val="0"/>
      <w:marTop w:val="0"/>
      <w:marBottom w:val="0"/>
      <w:divBdr>
        <w:top w:val="none" w:sz="0" w:space="0" w:color="auto"/>
        <w:left w:val="none" w:sz="0" w:space="0" w:color="auto"/>
        <w:bottom w:val="none" w:sz="0" w:space="0" w:color="auto"/>
        <w:right w:val="none" w:sz="0" w:space="0" w:color="auto"/>
      </w:divBdr>
    </w:div>
    <w:div w:id="1151560639">
      <w:bodyDiv w:val="1"/>
      <w:marLeft w:val="0"/>
      <w:marRight w:val="0"/>
      <w:marTop w:val="0"/>
      <w:marBottom w:val="0"/>
      <w:divBdr>
        <w:top w:val="none" w:sz="0" w:space="0" w:color="auto"/>
        <w:left w:val="none" w:sz="0" w:space="0" w:color="auto"/>
        <w:bottom w:val="none" w:sz="0" w:space="0" w:color="auto"/>
        <w:right w:val="none" w:sz="0" w:space="0" w:color="auto"/>
      </w:divBdr>
    </w:div>
    <w:div w:id="2075543301">
      <w:bodyDiv w:val="1"/>
      <w:marLeft w:val="0"/>
      <w:marRight w:val="0"/>
      <w:marTop w:val="0"/>
      <w:marBottom w:val="0"/>
      <w:divBdr>
        <w:top w:val="none" w:sz="0" w:space="0" w:color="auto"/>
        <w:left w:val="none" w:sz="0" w:space="0" w:color="auto"/>
        <w:bottom w:val="none" w:sz="0" w:space="0" w:color="auto"/>
        <w:right w:val="none" w:sz="0" w:space="0" w:color="auto"/>
      </w:divBdr>
      <w:divsChild>
        <w:div w:id="171719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D6C7-49A1-41D0-9237-B880B324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37</Pages>
  <Words>2556</Words>
  <Characters>14573</Characters>
  <Application>Microsoft Office Word</Application>
  <DocSecurity>0</DocSecurity>
  <Lines>121</Lines>
  <Paragraphs>34</Paragraphs>
  <ScaleCrop>false</ScaleCrop>
  <Company>microsoft</Company>
  <LinksUpToDate>false</LinksUpToDate>
  <CharactersWithSpaces>17095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46</cp:revision>
  <dcterms:created xsi:type="dcterms:W3CDTF">2016-05-28T02:22:00Z</dcterms:created>
  <dcterms:modified xsi:type="dcterms:W3CDTF">2016-05-30T07:34:00Z</dcterms:modified>
</cp:coreProperties>
</file>